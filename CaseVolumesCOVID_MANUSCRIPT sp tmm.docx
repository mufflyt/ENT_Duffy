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44B9D" w14:textId="38DBF974" w:rsidR="00146B52" w:rsidRPr="00941008" w:rsidRDefault="00146B52" w:rsidP="00816654">
      <w:pPr>
        <w:spacing w:after="0" w:line="240" w:lineRule="auto"/>
        <w:rPr>
          <w:rFonts w:ascii="Times New Roman" w:hAnsi="Times New Roman" w:cs="Times New Roman"/>
          <w:b/>
          <w:color w:val="4472C4" w:themeColor="accent1"/>
        </w:rPr>
      </w:pPr>
      <w:r w:rsidRPr="00941008">
        <w:rPr>
          <w:rFonts w:ascii="Times New Roman" w:hAnsi="Times New Roman" w:cs="Times New Roman"/>
          <w:b/>
          <w:color w:val="4472C4" w:themeColor="accent1"/>
        </w:rPr>
        <w:t>Journal: Otolaryngology Head and Neck Surgery</w:t>
      </w:r>
    </w:p>
    <w:p w14:paraId="7299FDDC" w14:textId="5BE7A7D2" w:rsidR="00146B52" w:rsidRPr="00941008" w:rsidRDefault="00146B52" w:rsidP="00816654">
      <w:pPr>
        <w:spacing w:after="0" w:line="240" w:lineRule="auto"/>
        <w:rPr>
          <w:rFonts w:ascii="Times New Roman" w:hAnsi="Times New Roman" w:cs="Times New Roman"/>
          <w:b/>
          <w:color w:val="4472C4" w:themeColor="accent1"/>
        </w:rPr>
      </w:pPr>
      <w:r w:rsidRPr="00941008">
        <w:rPr>
          <w:rFonts w:ascii="Times New Roman" w:hAnsi="Times New Roman" w:cs="Times New Roman"/>
          <w:b/>
          <w:color w:val="4472C4" w:themeColor="accent1"/>
        </w:rPr>
        <w:t>Article Type: Original Research</w:t>
      </w:r>
    </w:p>
    <w:p w14:paraId="721EBCEC" w14:textId="346B1153" w:rsidR="00204A63" w:rsidRPr="00941008" w:rsidRDefault="00204A63" w:rsidP="00816654">
      <w:pPr>
        <w:spacing w:after="0" w:line="240" w:lineRule="auto"/>
        <w:rPr>
          <w:rFonts w:ascii="Times New Roman" w:hAnsi="Times New Roman" w:cs="Times New Roman"/>
          <w:b/>
          <w:color w:val="4472C4" w:themeColor="accent1"/>
        </w:rPr>
      </w:pPr>
      <w:r w:rsidRPr="00941008">
        <w:rPr>
          <w:rFonts w:ascii="Times New Roman" w:hAnsi="Times New Roman" w:cs="Times New Roman"/>
          <w:b/>
          <w:color w:val="4472C4" w:themeColor="accent1"/>
        </w:rPr>
        <w:t xml:space="preserve">Word Limit: 3000 </w:t>
      </w:r>
      <w:r w:rsidRPr="00146B52">
        <w:rPr>
          <w:rFonts w:ascii="Times New Roman" w:eastAsia="Times New Roman" w:hAnsi="Times New Roman" w:cs="Times New Roman"/>
          <w:b/>
          <w:color w:val="4472C4" w:themeColor="accent1"/>
          <w:sz w:val="24"/>
          <w:szCs w:val="24"/>
        </w:rPr>
        <w:t>(from Introduction through Conclusion</w:t>
      </w:r>
      <w:r w:rsidRPr="00941008">
        <w:rPr>
          <w:rFonts w:ascii="Times New Roman" w:eastAsia="Times New Roman" w:hAnsi="Times New Roman" w:cs="Times New Roman"/>
          <w:b/>
          <w:color w:val="4472C4" w:themeColor="accent1"/>
          <w:sz w:val="24"/>
          <w:szCs w:val="24"/>
        </w:rPr>
        <w:t>)</w:t>
      </w:r>
    </w:p>
    <w:p w14:paraId="733E8728" w14:textId="01499E85" w:rsidR="00204A63" w:rsidRPr="00941008" w:rsidRDefault="00204A63" w:rsidP="00816654">
      <w:pPr>
        <w:spacing w:after="0" w:line="240" w:lineRule="auto"/>
        <w:rPr>
          <w:rFonts w:ascii="Times New Roman" w:hAnsi="Times New Roman" w:cs="Times New Roman"/>
          <w:b/>
          <w:color w:val="4472C4" w:themeColor="accent1"/>
        </w:rPr>
      </w:pPr>
      <w:r w:rsidRPr="00941008">
        <w:rPr>
          <w:rFonts w:ascii="Times New Roman" w:hAnsi="Times New Roman" w:cs="Times New Roman"/>
          <w:b/>
          <w:color w:val="4472C4" w:themeColor="accent1"/>
        </w:rPr>
        <w:t xml:space="preserve">Required Format:  </w:t>
      </w:r>
    </w:p>
    <w:p w14:paraId="1966369B" w14:textId="1CADAD0C" w:rsidR="00204A63" w:rsidRPr="00941008" w:rsidRDefault="00204A63" w:rsidP="00816654">
      <w:pPr>
        <w:spacing w:after="0" w:line="240" w:lineRule="auto"/>
        <w:rPr>
          <w:rFonts w:ascii="Times New Roman" w:hAnsi="Times New Roman" w:cs="Times New Roman"/>
          <w:b/>
          <w:color w:val="4472C4" w:themeColor="accent1"/>
        </w:rPr>
      </w:pPr>
      <w:r w:rsidRPr="00941008">
        <w:rPr>
          <w:rFonts w:ascii="Times New Roman" w:hAnsi="Times New Roman" w:cs="Times New Roman"/>
          <w:b/>
          <w:color w:val="4472C4" w:themeColor="accent1"/>
        </w:rPr>
        <w:tab/>
        <w:t>Title Page</w:t>
      </w:r>
    </w:p>
    <w:p w14:paraId="6CCA01A3" w14:textId="0494877A" w:rsidR="00204A63" w:rsidRPr="00941008" w:rsidRDefault="00204A63" w:rsidP="00816654">
      <w:pPr>
        <w:spacing w:after="0" w:line="240" w:lineRule="auto"/>
        <w:ind w:left="720"/>
        <w:rPr>
          <w:rFonts w:ascii="Times New Roman" w:hAnsi="Times New Roman" w:cs="Times New Roman"/>
          <w:b/>
          <w:color w:val="4472C4" w:themeColor="accent1"/>
        </w:rPr>
      </w:pPr>
      <w:r w:rsidRPr="00941008">
        <w:rPr>
          <w:rFonts w:ascii="Times New Roman" w:hAnsi="Times New Roman" w:cs="Times New Roman"/>
          <w:b/>
          <w:color w:val="4472C4" w:themeColor="accent1"/>
        </w:rPr>
        <w:t>Abstract (up to 250 words with the headings: Objective, Study Design, Setting, Methods, Results, and Conclusion.)</w:t>
      </w:r>
    </w:p>
    <w:p w14:paraId="7964F56F" w14:textId="67219EF7" w:rsidR="00204A63" w:rsidRPr="00941008" w:rsidRDefault="00204A63" w:rsidP="00816654">
      <w:pPr>
        <w:spacing w:after="0" w:line="240" w:lineRule="auto"/>
        <w:ind w:left="720"/>
        <w:rPr>
          <w:rFonts w:ascii="Times New Roman" w:hAnsi="Times New Roman" w:cs="Times New Roman"/>
          <w:b/>
          <w:color w:val="4472C4" w:themeColor="accent1"/>
        </w:rPr>
      </w:pPr>
      <w:r w:rsidRPr="00941008">
        <w:rPr>
          <w:rFonts w:ascii="Times New Roman" w:hAnsi="Times New Roman" w:cs="Times New Roman"/>
          <w:b/>
          <w:color w:val="4472C4" w:themeColor="accent1"/>
        </w:rPr>
        <w:t>Introduction</w:t>
      </w:r>
    </w:p>
    <w:p w14:paraId="7DD1727A" w14:textId="197F7714" w:rsidR="00204A63" w:rsidRPr="00941008" w:rsidRDefault="00204A63" w:rsidP="00816654">
      <w:pPr>
        <w:spacing w:after="0" w:line="240" w:lineRule="auto"/>
        <w:ind w:left="720"/>
        <w:rPr>
          <w:rFonts w:ascii="Times New Roman" w:hAnsi="Times New Roman" w:cs="Times New Roman"/>
          <w:b/>
          <w:color w:val="4472C4" w:themeColor="accent1"/>
        </w:rPr>
      </w:pPr>
      <w:r w:rsidRPr="00941008">
        <w:rPr>
          <w:rFonts w:ascii="Times New Roman" w:hAnsi="Times New Roman" w:cs="Times New Roman"/>
          <w:b/>
          <w:color w:val="4472C4" w:themeColor="accent1"/>
        </w:rPr>
        <w:t>Methods</w:t>
      </w:r>
    </w:p>
    <w:p w14:paraId="124C705E" w14:textId="3B6CF4D5" w:rsidR="00204A63" w:rsidRPr="00941008" w:rsidRDefault="00204A63" w:rsidP="00816654">
      <w:pPr>
        <w:spacing w:after="0" w:line="240" w:lineRule="auto"/>
        <w:ind w:left="720"/>
        <w:rPr>
          <w:rFonts w:ascii="Times New Roman" w:hAnsi="Times New Roman" w:cs="Times New Roman"/>
          <w:b/>
          <w:color w:val="4472C4" w:themeColor="accent1"/>
        </w:rPr>
      </w:pPr>
      <w:r w:rsidRPr="00941008">
        <w:rPr>
          <w:rFonts w:ascii="Times New Roman" w:hAnsi="Times New Roman" w:cs="Times New Roman"/>
          <w:b/>
          <w:color w:val="4472C4" w:themeColor="accent1"/>
        </w:rPr>
        <w:t>Results</w:t>
      </w:r>
    </w:p>
    <w:p w14:paraId="30BC1B38" w14:textId="1376639F" w:rsidR="00204A63" w:rsidRPr="00941008" w:rsidRDefault="00204A63" w:rsidP="00816654">
      <w:pPr>
        <w:spacing w:after="0" w:line="240" w:lineRule="auto"/>
        <w:ind w:left="720"/>
        <w:rPr>
          <w:rFonts w:ascii="Times New Roman" w:hAnsi="Times New Roman" w:cs="Times New Roman"/>
          <w:b/>
          <w:color w:val="4472C4" w:themeColor="accent1"/>
        </w:rPr>
      </w:pPr>
      <w:r w:rsidRPr="00941008">
        <w:rPr>
          <w:rFonts w:ascii="Times New Roman" w:hAnsi="Times New Roman" w:cs="Times New Roman"/>
          <w:b/>
          <w:color w:val="4472C4" w:themeColor="accent1"/>
        </w:rPr>
        <w:t>Discussion</w:t>
      </w:r>
    </w:p>
    <w:p w14:paraId="42DC2B50" w14:textId="77777777" w:rsidR="00204A63" w:rsidRPr="00941008" w:rsidRDefault="00204A63" w:rsidP="00816654">
      <w:pPr>
        <w:spacing w:after="0" w:line="240" w:lineRule="auto"/>
        <w:rPr>
          <w:rFonts w:ascii="Times New Roman" w:hAnsi="Times New Roman" w:cs="Times New Roman"/>
          <w:b/>
          <w:color w:val="4472C4" w:themeColor="accent1"/>
        </w:rPr>
      </w:pPr>
    </w:p>
    <w:p w14:paraId="5D24F1EB" w14:textId="4F22C1BF" w:rsidR="00204A63" w:rsidRPr="00204A63" w:rsidRDefault="00204A63" w:rsidP="00816654">
      <w:pPr>
        <w:shd w:val="clear" w:color="auto" w:fill="FFFFFF"/>
        <w:spacing w:before="100" w:beforeAutospacing="1" w:after="0" w:line="240" w:lineRule="auto"/>
        <w:rPr>
          <w:rFonts w:ascii="Times New Roman" w:eastAsia="Times New Roman" w:hAnsi="Times New Roman" w:cs="Times New Roman"/>
          <w:color w:val="4472C4" w:themeColor="accent1"/>
          <w:szCs w:val="24"/>
        </w:rPr>
      </w:pPr>
      <w:r w:rsidRPr="00941008">
        <w:rPr>
          <w:rFonts w:ascii="Times New Roman" w:eastAsia="Times New Roman" w:hAnsi="Times New Roman" w:cs="Times New Roman"/>
          <w:b/>
          <w:bCs/>
          <w:color w:val="4472C4" w:themeColor="accent1"/>
          <w:szCs w:val="24"/>
        </w:rPr>
        <w:t>Text:</w:t>
      </w:r>
      <w:r w:rsidRPr="00204A63">
        <w:rPr>
          <w:rFonts w:ascii="Times New Roman" w:eastAsia="Times New Roman" w:hAnsi="Times New Roman" w:cs="Times New Roman"/>
          <w:color w:val="4472C4" w:themeColor="accent1"/>
          <w:szCs w:val="24"/>
        </w:rPr>
        <w:t xml:space="preserve">  </w:t>
      </w:r>
      <w:r w:rsidRPr="00204A63">
        <w:rPr>
          <w:rFonts w:ascii="Times New Roman" w:eastAsia="Times New Roman" w:hAnsi="Times New Roman" w:cs="Times New Roman"/>
          <w:b/>
          <w:color w:val="4472C4" w:themeColor="accent1"/>
          <w:szCs w:val="24"/>
        </w:rPr>
        <w:t xml:space="preserve">Do not use </w:t>
      </w:r>
      <w:ins w:id="0" w:author="Tyler Muffly" w:date="2021-08-22T11:44:00Z">
        <w:r w:rsidR="00A844B2">
          <w:rPr>
            <w:rFonts w:ascii="Times New Roman" w:eastAsia="Times New Roman" w:hAnsi="Times New Roman" w:cs="Times New Roman"/>
            <w:b/>
            <w:color w:val="4472C4" w:themeColor="accent1"/>
            <w:szCs w:val="24"/>
          </w:rPr>
          <w:t>"</w:t>
        </w:r>
      </w:ins>
      <w:del w:id="1" w:author="Tyler Muffly" w:date="2021-08-22T11:44:00Z">
        <w:r w:rsidRPr="00204A63" w:rsidDel="00A844B2">
          <w:rPr>
            <w:rFonts w:ascii="Times New Roman" w:eastAsia="Times New Roman" w:hAnsi="Times New Roman" w:cs="Times New Roman"/>
            <w:b/>
            <w:color w:val="4472C4" w:themeColor="accent1"/>
            <w:szCs w:val="24"/>
          </w:rPr>
          <w:delText>“</w:delText>
        </w:r>
      </w:del>
      <w:r w:rsidRPr="00204A63">
        <w:rPr>
          <w:rFonts w:ascii="Times New Roman" w:eastAsia="Times New Roman" w:hAnsi="Times New Roman" w:cs="Times New Roman"/>
          <w:b/>
          <w:color w:val="4472C4" w:themeColor="accent1"/>
          <w:szCs w:val="24"/>
        </w:rPr>
        <w:t>Endnotes</w:t>
      </w:r>
      <w:ins w:id="2" w:author="Tyler Muffly" w:date="2021-08-22T11:44:00Z">
        <w:r w:rsidR="00A844B2">
          <w:rPr>
            <w:rFonts w:ascii="Times New Roman" w:eastAsia="Times New Roman" w:hAnsi="Times New Roman" w:cs="Times New Roman"/>
            <w:b/>
            <w:color w:val="4472C4" w:themeColor="accent1"/>
            <w:szCs w:val="24"/>
          </w:rPr>
          <w:t>"</w:t>
        </w:r>
      </w:ins>
      <w:del w:id="3" w:author="Tyler Muffly" w:date="2021-08-22T11:44:00Z">
        <w:r w:rsidRPr="00204A63" w:rsidDel="00A844B2">
          <w:rPr>
            <w:rFonts w:ascii="Times New Roman" w:eastAsia="Times New Roman" w:hAnsi="Times New Roman" w:cs="Times New Roman"/>
            <w:b/>
            <w:color w:val="4472C4" w:themeColor="accent1"/>
            <w:szCs w:val="24"/>
          </w:rPr>
          <w:delText>”</w:delText>
        </w:r>
      </w:del>
      <w:r w:rsidRPr="00204A63">
        <w:rPr>
          <w:rFonts w:ascii="Times New Roman" w:eastAsia="Times New Roman" w:hAnsi="Times New Roman" w:cs="Times New Roman"/>
          <w:b/>
          <w:color w:val="4472C4" w:themeColor="accent1"/>
          <w:szCs w:val="24"/>
        </w:rPr>
        <w:t xml:space="preserve"> or similar programs for entering references</w:t>
      </w:r>
      <w:r w:rsidRPr="00204A63">
        <w:rPr>
          <w:rFonts w:ascii="Times New Roman" w:eastAsia="Times New Roman" w:hAnsi="Times New Roman" w:cs="Times New Roman"/>
          <w:color w:val="4472C4" w:themeColor="accent1"/>
          <w:szCs w:val="24"/>
        </w:rPr>
        <w:t>. The Editorial Office will not edit or process submissions containing this formatting. When preparing the text:</w:t>
      </w:r>
    </w:p>
    <w:p w14:paraId="6D61A34E" w14:textId="77777777" w:rsidR="00204A63" w:rsidRPr="00204A63" w:rsidRDefault="00204A63" w:rsidP="00816654">
      <w:pPr>
        <w:numPr>
          <w:ilvl w:val="0"/>
          <w:numId w:val="6"/>
        </w:numPr>
        <w:shd w:val="clear" w:color="auto" w:fill="FFFFFF"/>
        <w:spacing w:before="100" w:beforeAutospacing="1" w:after="0" w:line="240" w:lineRule="auto"/>
        <w:rPr>
          <w:rFonts w:ascii="Times New Roman" w:eastAsia="Times New Roman" w:hAnsi="Times New Roman" w:cs="Times New Roman"/>
          <w:color w:val="4472C4" w:themeColor="accent1"/>
          <w:sz w:val="20"/>
        </w:rPr>
      </w:pPr>
      <w:r w:rsidRPr="00204A63">
        <w:rPr>
          <w:rFonts w:ascii="Times New Roman" w:eastAsia="Times New Roman" w:hAnsi="Times New Roman" w:cs="Times New Roman"/>
          <w:color w:val="4472C4" w:themeColor="accent1"/>
          <w:sz w:val="20"/>
        </w:rPr>
        <w:t>See </w:t>
      </w:r>
      <w:hyperlink r:id="rId5" w:anchor="Article%20Categories" w:history="1">
        <w:r w:rsidRPr="00941008">
          <w:rPr>
            <w:rFonts w:ascii="Times New Roman" w:eastAsia="Times New Roman" w:hAnsi="Times New Roman" w:cs="Times New Roman"/>
            <w:color w:val="4472C4" w:themeColor="accent1"/>
            <w:sz w:val="20"/>
          </w:rPr>
          <w:t>Article Categories</w:t>
        </w:r>
      </w:hyperlink>
      <w:r w:rsidRPr="00204A63">
        <w:rPr>
          <w:rFonts w:ascii="Times New Roman" w:eastAsia="Times New Roman" w:hAnsi="Times New Roman" w:cs="Times New Roman"/>
          <w:color w:val="4472C4" w:themeColor="accent1"/>
          <w:sz w:val="20"/>
        </w:rPr>
        <w:t> for length requirements.</w:t>
      </w:r>
    </w:p>
    <w:p w14:paraId="55C2C67E" w14:textId="77777777" w:rsidR="00204A63" w:rsidRPr="00204A63" w:rsidRDefault="00204A63" w:rsidP="00816654">
      <w:pPr>
        <w:numPr>
          <w:ilvl w:val="0"/>
          <w:numId w:val="6"/>
        </w:numPr>
        <w:shd w:val="clear" w:color="auto" w:fill="FFFFFF"/>
        <w:spacing w:before="100" w:beforeAutospacing="1" w:after="0" w:line="240" w:lineRule="auto"/>
        <w:rPr>
          <w:rFonts w:ascii="Times New Roman" w:eastAsia="Times New Roman" w:hAnsi="Times New Roman" w:cs="Times New Roman"/>
          <w:color w:val="4472C4" w:themeColor="accent1"/>
          <w:sz w:val="20"/>
        </w:rPr>
      </w:pPr>
      <w:r w:rsidRPr="00204A63">
        <w:rPr>
          <w:rFonts w:ascii="Times New Roman" w:eastAsia="Times New Roman" w:hAnsi="Times New Roman" w:cs="Times New Roman"/>
          <w:color w:val="4472C4" w:themeColor="accent1"/>
          <w:sz w:val="20"/>
        </w:rPr>
        <w:t>Number all pages, beginning with the title page as #1.</w:t>
      </w:r>
    </w:p>
    <w:p w14:paraId="2C45C3FD" w14:textId="77777777" w:rsidR="00204A63" w:rsidRPr="00204A63" w:rsidRDefault="00204A63" w:rsidP="00816654">
      <w:pPr>
        <w:numPr>
          <w:ilvl w:val="0"/>
          <w:numId w:val="6"/>
        </w:numPr>
        <w:shd w:val="clear" w:color="auto" w:fill="FFFFFF"/>
        <w:spacing w:before="100" w:beforeAutospacing="1" w:after="0" w:line="240" w:lineRule="auto"/>
        <w:rPr>
          <w:rFonts w:ascii="Times New Roman" w:eastAsia="Times New Roman" w:hAnsi="Times New Roman" w:cs="Times New Roman"/>
          <w:color w:val="4472C4" w:themeColor="accent1"/>
          <w:sz w:val="20"/>
        </w:rPr>
      </w:pPr>
      <w:r w:rsidRPr="00204A63">
        <w:rPr>
          <w:rFonts w:ascii="Times New Roman" w:eastAsia="Times New Roman" w:hAnsi="Times New Roman" w:cs="Times New Roman"/>
          <w:color w:val="4472C4" w:themeColor="accent1"/>
          <w:sz w:val="20"/>
        </w:rPr>
        <w:t>Include the Abstract as page #2.</w:t>
      </w:r>
    </w:p>
    <w:p w14:paraId="0B7C9030" w14:textId="77777777" w:rsidR="00204A63" w:rsidRPr="00204A63" w:rsidRDefault="00204A63" w:rsidP="00816654">
      <w:pPr>
        <w:numPr>
          <w:ilvl w:val="0"/>
          <w:numId w:val="6"/>
        </w:numPr>
        <w:shd w:val="clear" w:color="auto" w:fill="FFFFFF"/>
        <w:spacing w:before="100" w:beforeAutospacing="1" w:after="0" w:line="240" w:lineRule="auto"/>
        <w:rPr>
          <w:rFonts w:ascii="Times New Roman" w:eastAsia="Times New Roman" w:hAnsi="Times New Roman" w:cs="Times New Roman"/>
          <w:color w:val="4472C4" w:themeColor="accent1"/>
          <w:sz w:val="20"/>
        </w:rPr>
      </w:pPr>
      <w:r w:rsidRPr="00204A63">
        <w:rPr>
          <w:rFonts w:ascii="Times New Roman" w:eastAsia="Times New Roman" w:hAnsi="Times New Roman" w:cs="Times New Roman"/>
          <w:color w:val="4472C4" w:themeColor="accent1"/>
          <w:sz w:val="20"/>
        </w:rPr>
        <w:t>Use continuous line numbering for both new and revised submissions.</w:t>
      </w:r>
    </w:p>
    <w:p w14:paraId="44B43BA8" w14:textId="77777777" w:rsidR="00204A63" w:rsidRPr="00204A63" w:rsidRDefault="00204A63" w:rsidP="00816654">
      <w:pPr>
        <w:numPr>
          <w:ilvl w:val="0"/>
          <w:numId w:val="6"/>
        </w:numPr>
        <w:shd w:val="clear" w:color="auto" w:fill="FFFFFF"/>
        <w:spacing w:before="100" w:beforeAutospacing="1" w:after="0" w:line="240" w:lineRule="auto"/>
        <w:rPr>
          <w:rFonts w:ascii="Times New Roman" w:eastAsia="Times New Roman" w:hAnsi="Times New Roman" w:cs="Times New Roman"/>
          <w:color w:val="4472C4" w:themeColor="accent1"/>
          <w:sz w:val="20"/>
        </w:rPr>
      </w:pPr>
      <w:r w:rsidRPr="00204A63">
        <w:rPr>
          <w:rFonts w:ascii="Times New Roman" w:eastAsia="Times New Roman" w:hAnsi="Times New Roman" w:cs="Times New Roman"/>
          <w:color w:val="4472C4" w:themeColor="accent1"/>
          <w:sz w:val="20"/>
        </w:rPr>
        <w:t>Use only 12-point font in Arial, Times New Roman, or Century styles.</w:t>
      </w:r>
    </w:p>
    <w:p w14:paraId="51617B0A" w14:textId="77777777" w:rsidR="00204A63" w:rsidRPr="00204A63" w:rsidRDefault="00204A63" w:rsidP="00816654">
      <w:pPr>
        <w:numPr>
          <w:ilvl w:val="0"/>
          <w:numId w:val="6"/>
        </w:numPr>
        <w:shd w:val="clear" w:color="auto" w:fill="FFFFFF"/>
        <w:spacing w:before="100" w:beforeAutospacing="1" w:after="0" w:line="240" w:lineRule="auto"/>
        <w:rPr>
          <w:rFonts w:ascii="Times New Roman" w:eastAsia="Times New Roman" w:hAnsi="Times New Roman" w:cs="Times New Roman"/>
          <w:color w:val="4472C4" w:themeColor="accent1"/>
          <w:sz w:val="20"/>
        </w:rPr>
      </w:pPr>
      <w:r w:rsidRPr="00204A63">
        <w:rPr>
          <w:rFonts w:ascii="Times New Roman" w:eastAsia="Times New Roman" w:hAnsi="Times New Roman" w:cs="Times New Roman"/>
          <w:color w:val="4472C4" w:themeColor="accent1"/>
          <w:sz w:val="20"/>
        </w:rPr>
        <w:t>Double-space the manuscript (including references, figure legends, and tables) with minimum 1-inch margins.</w:t>
      </w:r>
    </w:p>
    <w:p w14:paraId="23BA14C3" w14:textId="77777777" w:rsidR="00204A63" w:rsidRPr="00204A63" w:rsidRDefault="00204A63" w:rsidP="00816654">
      <w:pPr>
        <w:numPr>
          <w:ilvl w:val="0"/>
          <w:numId w:val="6"/>
        </w:numPr>
        <w:shd w:val="clear" w:color="auto" w:fill="FFFFFF"/>
        <w:spacing w:before="100" w:beforeAutospacing="1" w:after="0" w:line="240" w:lineRule="auto"/>
        <w:rPr>
          <w:rFonts w:ascii="Times New Roman" w:eastAsia="Times New Roman" w:hAnsi="Times New Roman" w:cs="Times New Roman"/>
          <w:color w:val="4472C4" w:themeColor="accent1"/>
          <w:sz w:val="20"/>
        </w:rPr>
      </w:pPr>
      <w:r w:rsidRPr="00204A63">
        <w:rPr>
          <w:rFonts w:ascii="Times New Roman" w:eastAsia="Times New Roman" w:hAnsi="Times New Roman" w:cs="Times New Roman"/>
          <w:color w:val="4472C4" w:themeColor="accent1"/>
          <w:sz w:val="20"/>
        </w:rPr>
        <w:t>Use generic drug and equipment names when possible; cite the proprietary names in parentheses after first mention, if desired. Identify equipment by manufacturer name and location.</w:t>
      </w:r>
    </w:p>
    <w:p w14:paraId="34BB466C" w14:textId="77777777" w:rsidR="00204A63" w:rsidRPr="00204A63" w:rsidRDefault="00204A63" w:rsidP="00816654">
      <w:pPr>
        <w:numPr>
          <w:ilvl w:val="0"/>
          <w:numId w:val="6"/>
        </w:numPr>
        <w:shd w:val="clear" w:color="auto" w:fill="FFFFFF"/>
        <w:spacing w:before="100" w:beforeAutospacing="1" w:after="0" w:line="240" w:lineRule="auto"/>
        <w:rPr>
          <w:rFonts w:ascii="Times New Roman" w:eastAsia="Times New Roman" w:hAnsi="Times New Roman" w:cs="Times New Roman"/>
          <w:color w:val="4472C4" w:themeColor="accent1"/>
          <w:sz w:val="20"/>
        </w:rPr>
      </w:pPr>
      <w:r w:rsidRPr="00204A63">
        <w:rPr>
          <w:rFonts w:ascii="Times New Roman" w:eastAsia="Times New Roman" w:hAnsi="Times New Roman" w:cs="Times New Roman"/>
          <w:color w:val="4472C4" w:themeColor="accent1"/>
          <w:sz w:val="20"/>
        </w:rPr>
        <w:t>State all measurements in metric units, and if desired, add English units in parentheses.</w:t>
      </w:r>
    </w:p>
    <w:p w14:paraId="0F895EF3" w14:textId="77777777" w:rsidR="00204A63" w:rsidRPr="00204A63" w:rsidRDefault="00204A63" w:rsidP="00816654">
      <w:pPr>
        <w:numPr>
          <w:ilvl w:val="0"/>
          <w:numId w:val="6"/>
        </w:numPr>
        <w:shd w:val="clear" w:color="auto" w:fill="FFFFFF"/>
        <w:spacing w:before="100" w:beforeAutospacing="1" w:after="0" w:line="240" w:lineRule="auto"/>
        <w:rPr>
          <w:rFonts w:ascii="Times New Roman" w:eastAsia="Times New Roman" w:hAnsi="Times New Roman" w:cs="Times New Roman"/>
          <w:color w:val="4472C4" w:themeColor="accent1"/>
          <w:sz w:val="20"/>
        </w:rPr>
      </w:pPr>
      <w:r w:rsidRPr="00204A63">
        <w:rPr>
          <w:rFonts w:ascii="Times New Roman" w:eastAsia="Times New Roman" w:hAnsi="Times New Roman" w:cs="Times New Roman"/>
          <w:color w:val="4472C4" w:themeColor="accent1"/>
          <w:sz w:val="20"/>
        </w:rPr>
        <w:t>Begin each table on a separate page.</w:t>
      </w:r>
    </w:p>
    <w:p w14:paraId="240C4F38" w14:textId="77777777" w:rsidR="00204A63" w:rsidRPr="00204A63" w:rsidRDefault="00204A63" w:rsidP="00816654">
      <w:pPr>
        <w:numPr>
          <w:ilvl w:val="0"/>
          <w:numId w:val="6"/>
        </w:numPr>
        <w:shd w:val="clear" w:color="auto" w:fill="FFFFFF"/>
        <w:spacing w:before="100" w:beforeAutospacing="1" w:after="0" w:line="240" w:lineRule="auto"/>
        <w:rPr>
          <w:rFonts w:ascii="Times New Roman" w:eastAsia="Times New Roman" w:hAnsi="Times New Roman" w:cs="Times New Roman"/>
          <w:color w:val="4472C4" w:themeColor="accent1"/>
          <w:sz w:val="20"/>
        </w:rPr>
      </w:pPr>
      <w:r w:rsidRPr="00204A63">
        <w:rPr>
          <w:rFonts w:ascii="Times New Roman" w:eastAsia="Times New Roman" w:hAnsi="Times New Roman" w:cs="Times New Roman"/>
          <w:color w:val="4472C4" w:themeColor="accent1"/>
          <w:sz w:val="20"/>
        </w:rPr>
        <w:t>Begin references on a separate page after acknowledgments.</w:t>
      </w:r>
    </w:p>
    <w:p w14:paraId="0747E101" w14:textId="268AC39F" w:rsidR="00204A63" w:rsidRPr="00204A63" w:rsidRDefault="00204A63" w:rsidP="00816654">
      <w:pPr>
        <w:numPr>
          <w:ilvl w:val="0"/>
          <w:numId w:val="6"/>
        </w:numPr>
        <w:shd w:val="clear" w:color="auto" w:fill="FFFFFF"/>
        <w:spacing w:before="100" w:beforeAutospacing="1" w:after="0" w:line="240" w:lineRule="auto"/>
        <w:rPr>
          <w:rFonts w:ascii="Times New Roman" w:eastAsia="Times New Roman" w:hAnsi="Times New Roman" w:cs="Times New Roman"/>
          <w:color w:val="4472C4" w:themeColor="accent1"/>
          <w:sz w:val="20"/>
        </w:rPr>
      </w:pPr>
      <w:r w:rsidRPr="00204A63">
        <w:rPr>
          <w:rFonts w:ascii="Times New Roman" w:eastAsia="Times New Roman" w:hAnsi="Times New Roman" w:cs="Times New Roman"/>
          <w:color w:val="4472C4" w:themeColor="accent1"/>
          <w:sz w:val="20"/>
        </w:rPr>
        <w:t xml:space="preserve">Revisions should be submitted with the edited text highlighted in yellow, using the </w:t>
      </w:r>
      <w:ins w:id="4" w:author="Tyler Muffly" w:date="2021-08-22T11:44:00Z">
        <w:r w:rsidR="00A844B2">
          <w:rPr>
            <w:rFonts w:ascii="Times New Roman" w:eastAsia="Times New Roman" w:hAnsi="Times New Roman" w:cs="Times New Roman"/>
            <w:color w:val="4472C4" w:themeColor="accent1"/>
            <w:sz w:val="20"/>
          </w:rPr>
          <w:t>"</w:t>
        </w:r>
      </w:ins>
      <w:del w:id="5" w:author="Tyler Muffly" w:date="2021-08-22T11:44:00Z">
        <w:r w:rsidRPr="00204A63" w:rsidDel="00A844B2">
          <w:rPr>
            <w:rFonts w:ascii="Times New Roman" w:eastAsia="Times New Roman" w:hAnsi="Times New Roman" w:cs="Times New Roman"/>
            <w:color w:val="4472C4" w:themeColor="accent1"/>
            <w:sz w:val="20"/>
          </w:rPr>
          <w:delText>“</w:delText>
        </w:r>
      </w:del>
      <w:r w:rsidRPr="00204A63">
        <w:rPr>
          <w:rFonts w:ascii="Times New Roman" w:eastAsia="Times New Roman" w:hAnsi="Times New Roman" w:cs="Times New Roman"/>
          <w:color w:val="4472C4" w:themeColor="accent1"/>
          <w:sz w:val="20"/>
        </w:rPr>
        <w:t>highlight</w:t>
      </w:r>
      <w:ins w:id="6" w:author="Tyler Muffly" w:date="2021-08-22T11:44:00Z">
        <w:r w:rsidR="00A844B2">
          <w:rPr>
            <w:rFonts w:ascii="Times New Roman" w:eastAsia="Times New Roman" w:hAnsi="Times New Roman" w:cs="Times New Roman"/>
            <w:color w:val="4472C4" w:themeColor="accent1"/>
            <w:sz w:val="20"/>
          </w:rPr>
          <w:t>"</w:t>
        </w:r>
      </w:ins>
      <w:del w:id="7" w:author="Tyler Muffly" w:date="2021-08-22T11:44:00Z">
        <w:r w:rsidRPr="00204A63" w:rsidDel="00A844B2">
          <w:rPr>
            <w:rFonts w:ascii="Times New Roman" w:eastAsia="Times New Roman" w:hAnsi="Times New Roman" w:cs="Times New Roman"/>
            <w:color w:val="4472C4" w:themeColor="accent1"/>
            <w:sz w:val="20"/>
          </w:rPr>
          <w:delText>”</w:delText>
        </w:r>
      </w:del>
      <w:r w:rsidRPr="00204A63">
        <w:rPr>
          <w:rFonts w:ascii="Times New Roman" w:eastAsia="Times New Roman" w:hAnsi="Times New Roman" w:cs="Times New Roman"/>
          <w:color w:val="4472C4" w:themeColor="accent1"/>
          <w:sz w:val="20"/>
        </w:rPr>
        <w:t xml:space="preserve"> feature of your word processing program.</w:t>
      </w:r>
    </w:p>
    <w:p w14:paraId="5CAF5035" w14:textId="77777777" w:rsidR="00204A63" w:rsidRPr="00941008" w:rsidRDefault="00204A63">
      <w:pPr>
        <w:rPr>
          <w:rFonts w:ascii="Times New Roman" w:hAnsi="Times New Roman" w:cs="Times New Roman"/>
          <w:b/>
        </w:rPr>
      </w:pPr>
    </w:p>
    <w:p w14:paraId="4CA4DC4B" w14:textId="77777777" w:rsidR="00204A63" w:rsidRPr="00941008" w:rsidRDefault="00204A63">
      <w:pPr>
        <w:rPr>
          <w:rFonts w:ascii="Times New Roman" w:hAnsi="Times New Roman" w:cs="Times New Roman"/>
          <w:b/>
        </w:rPr>
      </w:pPr>
    </w:p>
    <w:p w14:paraId="15283F14" w14:textId="77777777" w:rsidR="005A11C7" w:rsidRPr="00941008" w:rsidRDefault="005A11C7">
      <w:pPr>
        <w:rPr>
          <w:rFonts w:ascii="Times New Roman" w:hAnsi="Times New Roman" w:cs="Times New Roman"/>
          <w:b/>
        </w:rPr>
      </w:pPr>
    </w:p>
    <w:p w14:paraId="6CE38865" w14:textId="77777777" w:rsidR="00146B52" w:rsidRDefault="00146B52">
      <w:pPr>
        <w:rPr>
          <w:rFonts w:ascii="Times New Roman" w:hAnsi="Times New Roman" w:cs="Times New Roman"/>
          <w:b/>
        </w:rPr>
      </w:pPr>
    </w:p>
    <w:p w14:paraId="4083A02F" w14:textId="77777777" w:rsidR="00816654" w:rsidRDefault="00816654">
      <w:pPr>
        <w:rPr>
          <w:rFonts w:ascii="Times New Roman" w:hAnsi="Times New Roman" w:cs="Times New Roman"/>
          <w:b/>
        </w:rPr>
      </w:pPr>
    </w:p>
    <w:p w14:paraId="14A514F3" w14:textId="77777777" w:rsidR="00816654" w:rsidRDefault="00816654">
      <w:pPr>
        <w:rPr>
          <w:rFonts w:ascii="Times New Roman" w:hAnsi="Times New Roman" w:cs="Times New Roman"/>
          <w:b/>
        </w:rPr>
      </w:pPr>
    </w:p>
    <w:p w14:paraId="1C217B02" w14:textId="77777777" w:rsidR="00816654" w:rsidRDefault="00816654">
      <w:pPr>
        <w:rPr>
          <w:rFonts w:ascii="Times New Roman" w:hAnsi="Times New Roman" w:cs="Times New Roman"/>
          <w:b/>
        </w:rPr>
      </w:pPr>
    </w:p>
    <w:p w14:paraId="4B78AF34" w14:textId="77777777" w:rsidR="00816654" w:rsidRDefault="00816654">
      <w:pPr>
        <w:rPr>
          <w:rFonts w:ascii="Times New Roman" w:hAnsi="Times New Roman" w:cs="Times New Roman"/>
          <w:b/>
        </w:rPr>
      </w:pPr>
    </w:p>
    <w:p w14:paraId="6FE62F8F" w14:textId="77777777" w:rsidR="00816654" w:rsidRDefault="00816654">
      <w:pPr>
        <w:rPr>
          <w:rFonts w:ascii="Times New Roman" w:hAnsi="Times New Roman" w:cs="Times New Roman"/>
          <w:b/>
        </w:rPr>
      </w:pPr>
    </w:p>
    <w:p w14:paraId="6CBB80B3" w14:textId="77777777" w:rsidR="00816654" w:rsidRPr="00941008" w:rsidRDefault="00816654">
      <w:pPr>
        <w:rPr>
          <w:rFonts w:ascii="Times New Roman" w:hAnsi="Times New Roman" w:cs="Times New Roman"/>
          <w:b/>
        </w:rPr>
      </w:pPr>
    </w:p>
    <w:p w14:paraId="6FF46E7E" w14:textId="77777777" w:rsidR="00146B52" w:rsidRPr="00941008" w:rsidRDefault="00146B52">
      <w:pPr>
        <w:rPr>
          <w:rFonts w:ascii="Times New Roman" w:hAnsi="Times New Roman" w:cs="Times New Roman"/>
          <w:b/>
        </w:rPr>
      </w:pPr>
    </w:p>
    <w:p w14:paraId="0F3FD5E2" w14:textId="77777777" w:rsidR="00146B52" w:rsidRPr="00941008" w:rsidRDefault="00146B52">
      <w:pPr>
        <w:rPr>
          <w:rFonts w:ascii="Times New Roman" w:hAnsi="Times New Roman" w:cs="Times New Roman"/>
          <w:b/>
          <w:sz w:val="24"/>
          <w:szCs w:val="24"/>
        </w:rPr>
      </w:pPr>
    </w:p>
    <w:p w14:paraId="2654CF72" w14:textId="7CA0048D" w:rsidR="007E1665" w:rsidRPr="00941008" w:rsidRDefault="00941008">
      <w:pPr>
        <w:rPr>
          <w:rFonts w:ascii="Times New Roman" w:hAnsi="Times New Roman" w:cs="Times New Roman"/>
          <w:b/>
          <w:sz w:val="24"/>
          <w:szCs w:val="24"/>
        </w:rPr>
      </w:pPr>
      <w:r w:rsidRPr="00941008">
        <w:rPr>
          <w:rFonts w:ascii="Times New Roman" w:hAnsi="Times New Roman" w:cs="Times New Roman"/>
          <w:b/>
          <w:sz w:val="24"/>
          <w:szCs w:val="24"/>
        </w:rPr>
        <w:lastRenderedPageBreak/>
        <w:t xml:space="preserve">Title: </w:t>
      </w:r>
      <w:r w:rsidR="00687937" w:rsidRPr="00941008">
        <w:rPr>
          <w:rFonts w:ascii="Times New Roman" w:hAnsi="Times New Roman" w:cs="Times New Roman"/>
          <w:b/>
          <w:sz w:val="24"/>
          <w:szCs w:val="24"/>
        </w:rPr>
        <w:t>Effect of the COVID-19 Pandemic on Otolaryngology</w:t>
      </w:r>
      <w:r w:rsidR="004B447E" w:rsidRPr="00941008">
        <w:rPr>
          <w:rFonts w:ascii="Times New Roman" w:hAnsi="Times New Roman" w:cs="Times New Roman"/>
          <w:b/>
          <w:sz w:val="24"/>
          <w:szCs w:val="24"/>
        </w:rPr>
        <w:t xml:space="preserve"> </w:t>
      </w:r>
      <w:r w:rsidR="00146B52" w:rsidRPr="00941008">
        <w:rPr>
          <w:rFonts w:ascii="Times New Roman" w:hAnsi="Times New Roman" w:cs="Times New Roman"/>
          <w:b/>
          <w:sz w:val="24"/>
          <w:szCs w:val="24"/>
        </w:rPr>
        <w:t xml:space="preserve">Trainee </w:t>
      </w:r>
      <w:r w:rsidR="004B447E" w:rsidRPr="00941008">
        <w:rPr>
          <w:rFonts w:ascii="Times New Roman" w:hAnsi="Times New Roman" w:cs="Times New Roman"/>
          <w:b/>
          <w:sz w:val="24"/>
          <w:szCs w:val="24"/>
        </w:rPr>
        <w:t>Surgical</w:t>
      </w:r>
      <w:r w:rsidR="00146B52" w:rsidRPr="00941008">
        <w:rPr>
          <w:rFonts w:ascii="Times New Roman" w:hAnsi="Times New Roman" w:cs="Times New Roman"/>
          <w:b/>
          <w:sz w:val="24"/>
          <w:szCs w:val="24"/>
        </w:rPr>
        <w:t xml:space="preserve"> Case Numbers: A Multi-institutional R</w:t>
      </w:r>
      <w:r w:rsidR="00687937" w:rsidRPr="00941008">
        <w:rPr>
          <w:rFonts w:ascii="Times New Roman" w:hAnsi="Times New Roman" w:cs="Times New Roman"/>
          <w:b/>
          <w:sz w:val="24"/>
          <w:szCs w:val="24"/>
        </w:rPr>
        <w:t>eview</w:t>
      </w:r>
    </w:p>
    <w:p w14:paraId="1A51800A" w14:textId="43A9B043" w:rsidR="00687937" w:rsidRPr="00941008" w:rsidRDefault="00687937">
      <w:pPr>
        <w:rPr>
          <w:rFonts w:ascii="Times New Roman" w:hAnsi="Times New Roman" w:cs="Times New Roman"/>
          <w:sz w:val="24"/>
          <w:szCs w:val="24"/>
        </w:rPr>
      </w:pPr>
    </w:p>
    <w:p w14:paraId="32937963" w14:textId="44E6D053" w:rsidR="00146B52" w:rsidRPr="00941008" w:rsidRDefault="00146B52" w:rsidP="00D607C0">
      <w:pPr>
        <w:rPr>
          <w:rFonts w:ascii="Times New Roman" w:hAnsi="Times New Roman" w:cs="Times New Roman"/>
          <w:sz w:val="24"/>
          <w:szCs w:val="24"/>
        </w:rPr>
      </w:pPr>
      <w:r w:rsidRPr="00941008">
        <w:rPr>
          <w:rFonts w:ascii="Times New Roman" w:hAnsi="Times New Roman" w:cs="Times New Roman"/>
          <w:sz w:val="24"/>
          <w:szCs w:val="24"/>
        </w:rPr>
        <w:t>Scott Mann, MD</w:t>
      </w:r>
      <w:r w:rsidRPr="00941008">
        <w:rPr>
          <w:rFonts w:ascii="Times New Roman" w:hAnsi="Times New Roman" w:cs="Times New Roman"/>
          <w:sz w:val="24"/>
          <w:szCs w:val="24"/>
          <w:vertAlign w:val="superscript"/>
        </w:rPr>
        <w:t>1,2</w:t>
      </w:r>
      <w:r w:rsidRPr="00941008">
        <w:rPr>
          <w:rFonts w:ascii="Times New Roman" w:hAnsi="Times New Roman" w:cs="Times New Roman"/>
          <w:sz w:val="24"/>
          <w:szCs w:val="24"/>
        </w:rPr>
        <w:t>; James Duffy, BS</w:t>
      </w:r>
      <w:r w:rsidRPr="00941008">
        <w:rPr>
          <w:rFonts w:ascii="Times New Roman" w:hAnsi="Times New Roman" w:cs="Times New Roman"/>
          <w:sz w:val="24"/>
          <w:szCs w:val="24"/>
          <w:vertAlign w:val="superscript"/>
        </w:rPr>
        <w:t>1</w:t>
      </w:r>
      <w:r w:rsidRPr="00941008">
        <w:rPr>
          <w:rFonts w:ascii="Times New Roman" w:hAnsi="Times New Roman" w:cs="Times New Roman"/>
          <w:sz w:val="24"/>
          <w:szCs w:val="24"/>
        </w:rPr>
        <w:t xml:space="preserve">; </w:t>
      </w:r>
      <w:r w:rsidR="00D607C0" w:rsidRPr="00941008">
        <w:rPr>
          <w:rFonts w:ascii="Times New Roman" w:hAnsi="Times New Roman" w:cs="Times New Roman"/>
          <w:sz w:val="24"/>
          <w:szCs w:val="24"/>
        </w:rPr>
        <w:t xml:space="preserve">Tyler </w:t>
      </w:r>
      <w:proofErr w:type="spellStart"/>
      <w:r w:rsidR="00D607C0" w:rsidRPr="00941008">
        <w:rPr>
          <w:rFonts w:ascii="Times New Roman" w:hAnsi="Times New Roman" w:cs="Times New Roman"/>
          <w:sz w:val="24"/>
          <w:szCs w:val="24"/>
        </w:rPr>
        <w:t>Muffly</w:t>
      </w:r>
      <w:proofErr w:type="spellEnd"/>
      <w:r w:rsidR="00D607C0" w:rsidRPr="00941008">
        <w:rPr>
          <w:rFonts w:ascii="Times New Roman" w:hAnsi="Times New Roman" w:cs="Times New Roman"/>
          <w:sz w:val="24"/>
          <w:szCs w:val="24"/>
        </w:rPr>
        <w:t>, MD</w:t>
      </w:r>
      <w:r w:rsidR="00D607C0" w:rsidRPr="00941008">
        <w:rPr>
          <w:rFonts w:ascii="Times New Roman" w:hAnsi="Times New Roman" w:cs="Times New Roman"/>
          <w:sz w:val="24"/>
          <w:szCs w:val="24"/>
          <w:vertAlign w:val="superscript"/>
        </w:rPr>
        <w:t>3</w:t>
      </w:r>
      <w:r w:rsidR="00D607C0" w:rsidRPr="00941008">
        <w:rPr>
          <w:rFonts w:ascii="Times New Roman" w:hAnsi="Times New Roman" w:cs="Times New Roman"/>
          <w:sz w:val="24"/>
          <w:szCs w:val="24"/>
        </w:rPr>
        <w:t xml:space="preserve">; </w:t>
      </w:r>
      <w:proofErr w:type="spellStart"/>
      <w:r w:rsidRPr="00941008">
        <w:rPr>
          <w:rFonts w:ascii="Times New Roman" w:hAnsi="Times New Roman" w:cs="Times New Roman"/>
          <w:sz w:val="24"/>
          <w:szCs w:val="24"/>
        </w:rPr>
        <w:t>Keval</w:t>
      </w:r>
      <w:proofErr w:type="spellEnd"/>
      <w:r w:rsidRPr="00941008">
        <w:rPr>
          <w:rFonts w:ascii="Times New Roman" w:hAnsi="Times New Roman" w:cs="Times New Roman"/>
          <w:sz w:val="24"/>
          <w:szCs w:val="24"/>
        </w:rPr>
        <w:t xml:space="preserve"> </w:t>
      </w:r>
      <w:proofErr w:type="spellStart"/>
      <w:r w:rsidRPr="00941008">
        <w:rPr>
          <w:rFonts w:ascii="Times New Roman" w:hAnsi="Times New Roman" w:cs="Times New Roman"/>
          <w:sz w:val="24"/>
          <w:szCs w:val="24"/>
        </w:rPr>
        <w:t>Tilva</w:t>
      </w:r>
      <w:proofErr w:type="spellEnd"/>
      <w:r w:rsidRPr="00941008">
        <w:rPr>
          <w:rFonts w:ascii="Times New Roman" w:hAnsi="Times New Roman" w:cs="Times New Roman"/>
          <w:sz w:val="24"/>
          <w:szCs w:val="24"/>
        </w:rPr>
        <w:t>, MD</w:t>
      </w:r>
      <w:r w:rsidR="00D607C0" w:rsidRPr="00941008">
        <w:rPr>
          <w:rFonts w:ascii="Times New Roman" w:hAnsi="Times New Roman" w:cs="Times New Roman"/>
          <w:sz w:val="24"/>
          <w:szCs w:val="24"/>
          <w:vertAlign w:val="superscript"/>
        </w:rPr>
        <w:t>4</w:t>
      </w:r>
      <w:r w:rsidRPr="00941008">
        <w:rPr>
          <w:rFonts w:ascii="Times New Roman" w:hAnsi="Times New Roman" w:cs="Times New Roman"/>
          <w:sz w:val="24"/>
          <w:szCs w:val="24"/>
        </w:rPr>
        <w:t xml:space="preserve">; </w:t>
      </w:r>
      <w:r w:rsidR="00816654" w:rsidRPr="00816654">
        <w:rPr>
          <w:rFonts w:ascii="Times New Roman" w:hAnsi="Times New Roman" w:cs="Times New Roman"/>
          <w:sz w:val="24"/>
          <w:szCs w:val="24"/>
          <w:highlight w:val="yellow"/>
        </w:rPr>
        <w:t>Need to add other authors from our collaborating sites</w:t>
      </w:r>
      <w:r w:rsidR="00816654">
        <w:rPr>
          <w:rFonts w:ascii="Times New Roman" w:hAnsi="Times New Roman" w:cs="Times New Roman"/>
          <w:sz w:val="24"/>
          <w:szCs w:val="24"/>
        </w:rPr>
        <w:t xml:space="preserve">; </w:t>
      </w:r>
      <w:r w:rsidRPr="00941008">
        <w:rPr>
          <w:rFonts w:ascii="Times New Roman" w:hAnsi="Times New Roman" w:cs="Times New Roman"/>
          <w:sz w:val="24"/>
          <w:szCs w:val="24"/>
        </w:rPr>
        <w:t>Cristina Cabrera-</w:t>
      </w:r>
      <w:proofErr w:type="spellStart"/>
      <w:r w:rsidRPr="00941008">
        <w:rPr>
          <w:rFonts w:ascii="Times New Roman" w:hAnsi="Times New Roman" w:cs="Times New Roman"/>
          <w:sz w:val="24"/>
          <w:szCs w:val="24"/>
        </w:rPr>
        <w:t>Muffly</w:t>
      </w:r>
      <w:proofErr w:type="spellEnd"/>
      <w:r w:rsidRPr="00941008">
        <w:rPr>
          <w:rFonts w:ascii="Times New Roman" w:hAnsi="Times New Roman" w:cs="Times New Roman"/>
          <w:sz w:val="24"/>
          <w:szCs w:val="24"/>
        </w:rPr>
        <w:t>, MD</w:t>
      </w:r>
      <w:r w:rsidRPr="00941008">
        <w:rPr>
          <w:rFonts w:ascii="Times New Roman" w:hAnsi="Times New Roman" w:cs="Times New Roman"/>
          <w:sz w:val="24"/>
          <w:szCs w:val="24"/>
          <w:vertAlign w:val="superscript"/>
        </w:rPr>
        <w:t>1</w:t>
      </w:r>
      <w:r w:rsidR="00D607C0" w:rsidRPr="00941008">
        <w:rPr>
          <w:rFonts w:ascii="Times New Roman" w:hAnsi="Times New Roman" w:cs="Times New Roman"/>
          <w:sz w:val="24"/>
          <w:szCs w:val="24"/>
        </w:rPr>
        <w:t xml:space="preserve"> </w:t>
      </w:r>
    </w:p>
    <w:p w14:paraId="42004043" w14:textId="77777777" w:rsidR="00204A63" w:rsidRPr="00941008" w:rsidRDefault="00204A63" w:rsidP="00146B52">
      <w:pPr>
        <w:rPr>
          <w:rFonts w:ascii="Times New Roman" w:hAnsi="Times New Roman" w:cs="Times New Roman"/>
          <w:sz w:val="24"/>
          <w:szCs w:val="24"/>
        </w:rPr>
      </w:pPr>
    </w:p>
    <w:p w14:paraId="13CA354D" w14:textId="4E8158FA" w:rsidR="00146B52" w:rsidRPr="00941008" w:rsidRDefault="00146B52" w:rsidP="00146B52">
      <w:pPr>
        <w:rPr>
          <w:rFonts w:ascii="Times New Roman" w:hAnsi="Times New Roman" w:cs="Times New Roman"/>
          <w:sz w:val="24"/>
          <w:szCs w:val="24"/>
        </w:rPr>
      </w:pPr>
      <w:r w:rsidRPr="00941008">
        <w:rPr>
          <w:rFonts w:ascii="Times New Roman" w:hAnsi="Times New Roman" w:cs="Times New Roman"/>
          <w:sz w:val="24"/>
          <w:szCs w:val="24"/>
          <w:vertAlign w:val="superscript"/>
        </w:rPr>
        <w:t>1</w:t>
      </w:r>
      <w:r w:rsidRPr="00941008">
        <w:rPr>
          <w:rFonts w:ascii="Times New Roman" w:hAnsi="Times New Roman" w:cs="Times New Roman"/>
          <w:sz w:val="24"/>
          <w:szCs w:val="24"/>
        </w:rPr>
        <w:t xml:space="preserve">Department of </w:t>
      </w:r>
      <w:r w:rsidR="00A85273">
        <w:rPr>
          <w:rFonts w:ascii="Times New Roman" w:hAnsi="Times New Roman" w:cs="Times New Roman"/>
          <w:sz w:val="24"/>
          <w:szCs w:val="24"/>
        </w:rPr>
        <w:t>Otolaryngology-Head</w:t>
      </w:r>
      <w:r w:rsidRPr="00941008">
        <w:rPr>
          <w:rFonts w:ascii="Times New Roman" w:hAnsi="Times New Roman" w:cs="Times New Roman"/>
          <w:sz w:val="24"/>
          <w:szCs w:val="24"/>
        </w:rPr>
        <w:t xml:space="preserve"> and Neck Surgery, University of Colorado Anschutz Medical Campus, Aurora, CO</w:t>
      </w:r>
    </w:p>
    <w:p w14:paraId="2C5767C5" w14:textId="3DDBECAE" w:rsidR="00146B52" w:rsidRPr="00941008" w:rsidRDefault="00146B52" w:rsidP="00146B52">
      <w:pPr>
        <w:rPr>
          <w:rFonts w:ascii="Times New Roman" w:hAnsi="Times New Roman" w:cs="Times New Roman"/>
          <w:sz w:val="24"/>
          <w:szCs w:val="24"/>
        </w:rPr>
      </w:pPr>
      <w:r w:rsidRPr="00941008">
        <w:rPr>
          <w:rFonts w:ascii="Times New Roman" w:hAnsi="Times New Roman" w:cs="Times New Roman"/>
          <w:sz w:val="24"/>
          <w:szCs w:val="24"/>
          <w:vertAlign w:val="superscript"/>
        </w:rPr>
        <w:t>2</w:t>
      </w:r>
      <w:r w:rsidRPr="00941008">
        <w:rPr>
          <w:rFonts w:ascii="Times New Roman" w:hAnsi="Times New Roman" w:cs="Times New Roman"/>
          <w:sz w:val="24"/>
          <w:szCs w:val="24"/>
        </w:rPr>
        <w:t xml:space="preserve">Division of </w:t>
      </w:r>
      <w:r w:rsidR="00A85273">
        <w:rPr>
          <w:rFonts w:ascii="Times New Roman" w:hAnsi="Times New Roman" w:cs="Times New Roman"/>
          <w:sz w:val="24"/>
          <w:szCs w:val="24"/>
        </w:rPr>
        <w:t>Otolaryngology-Head</w:t>
      </w:r>
      <w:r w:rsidRPr="00941008">
        <w:rPr>
          <w:rFonts w:ascii="Times New Roman" w:hAnsi="Times New Roman" w:cs="Times New Roman"/>
          <w:sz w:val="24"/>
          <w:szCs w:val="24"/>
        </w:rPr>
        <w:t xml:space="preserve"> and Neck Surgery, Denver Health Hospital Authority, Denver, CO</w:t>
      </w:r>
    </w:p>
    <w:p w14:paraId="349E52E9" w14:textId="21206970" w:rsidR="00D607C0" w:rsidRPr="00941008" w:rsidRDefault="00146B52" w:rsidP="00146B52">
      <w:pPr>
        <w:rPr>
          <w:rFonts w:ascii="Times New Roman" w:hAnsi="Times New Roman" w:cs="Times New Roman"/>
          <w:sz w:val="24"/>
          <w:szCs w:val="24"/>
        </w:rPr>
      </w:pPr>
      <w:r w:rsidRPr="00941008">
        <w:rPr>
          <w:rFonts w:ascii="Times New Roman" w:hAnsi="Times New Roman" w:cs="Times New Roman"/>
          <w:sz w:val="24"/>
          <w:szCs w:val="24"/>
          <w:vertAlign w:val="superscript"/>
        </w:rPr>
        <w:t>3</w:t>
      </w:r>
      <w:r w:rsidRPr="00941008">
        <w:rPr>
          <w:rFonts w:ascii="Times New Roman" w:hAnsi="Times New Roman" w:cs="Times New Roman"/>
          <w:sz w:val="24"/>
          <w:szCs w:val="24"/>
        </w:rPr>
        <w:t xml:space="preserve">Department of </w:t>
      </w:r>
      <w:r w:rsidR="00D607C0" w:rsidRPr="00941008">
        <w:rPr>
          <w:rFonts w:ascii="Times New Roman" w:hAnsi="Times New Roman" w:cs="Times New Roman"/>
          <w:sz w:val="24"/>
          <w:szCs w:val="24"/>
        </w:rPr>
        <w:t>Obstetrics and Gynecology, Denver Health Hospital Authority, Denver, CO</w:t>
      </w:r>
    </w:p>
    <w:p w14:paraId="1CBC9FE2" w14:textId="7379BEDF" w:rsidR="00146B52" w:rsidRPr="00941008" w:rsidRDefault="00D607C0" w:rsidP="00146B52">
      <w:pPr>
        <w:rPr>
          <w:rFonts w:ascii="Times New Roman" w:hAnsi="Times New Roman" w:cs="Times New Roman"/>
          <w:sz w:val="24"/>
          <w:szCs w:val="24"/>
        </w:rPr>
      </w:pPr>
      <w:r w:rsidRPr="00941008">
        <w:rPr>
          <w:rFonts w:ascii="Times New Roman" w:hAnsi="Times New Roman" w:cs="Times New Roman"/>
          <w:sz w:val="24"/>
          <w:szCs w:val="24"/>
          <w:vertAlign w:val="superscript"/>
        </w:rPr>
        <w:t>4</w:t>
      </w:r>
      <w:r w:rsidR="00146B52" w:rsidRPr="00941008">
        <w:rPr>
          <w:rFonts w:ascii="Times New Roman" w:hAnsi="Times New Roman" w:cs="Times New Roman"/>
          <w:sz w:val="24"/>
          <w:szCs w:val="24"/>
        </w:rPr>
        <w:t>Surgery, University of Colorado Anschutz Medical Campus, Aurora, CO</w:t>
      </w:r>
    </w:p>
    <w:p w14:paraId="13C2C697" w14:textId="77777777" w:rsidR="00146B52" w:rsidRPr="00941008" w:rsidRDefault="00146B52">
      <w:pPr>
        <w:rPr>
          <w:rFonts w:ascii="Times New Roman" w:hAnsi="Times New Roman" w:cs="Times New Roman"/>
          <w:sz w:val="24"/>
          <w:szCs w:val="24"/>
        </w:rPr>
      </w:pPr>
    </w:p>
    <w:p w14:paraId="0547F213" w14:textId="77777777" w:rsidR="00204A63" w:rsidRPr="00941008" w:rsidRDefault="00204A63">
      <w:pPr>
        <w:rPr>
          <w:rFonts w:ascii="Times New Roman" w:hAnsi="Times New Roman" w:cs="Times New Roman"/>
          <w:sz w:val="24"/>
          <w:szCs w:val="24"/>
        </w:rPr>
      </w:pPr>
    </w:p>
    <w:p w14:paraId="1B67C90A" w14:textId="77777777" w:rsidR="005A11C7" w:rsidRPr="00941008" w:rsidRDefault="005A11C7">
      <w:pPr>
        <w:rPr>
          <w:rFonts w:ascii="Times New Roman" w:hAnsi="Times New Roman" w:cs="Times New Roman"/>
          <w:sz w:val="24"/>
          <w:szCs w:val="24"/>
        </w:rPr>
      </w:pPr>
    </w:p>
    <w:p w14:paraId="77983FC0" w14:textId="77777777" w:rsidR="005A11C7" w:rsidRPr="00941008" w:rsidRDefault="005A11C7">
      <w:pPr>
        <w:rPr>
          <w:rFonts w:ascii="Times New Roman" w:hAnsi="Times New Roman" w:cs="Times New Roman"/>
          <w:sz w:val="24"/>
          <w:szCs w:val="24"/>
        </w:rPr>
      </w:pPr>
    </w:p>
    <w:p w14:paraId="26D28EA8" w14:textId="77777777" w:rsidR="005A11C7" w:rsidRPr="00941008" w:rsidRDefault="005A11C7">
      <w:pPr>
        <w:rPr>
          <w:rFonts w:ascii="Times New Roman" w:hAnsi="Times New Roman" w:cs="Times New Roman"/>
          <w:sz w:val="24"/>
          <w:szCs w:val="24"/>
        </w:rPr>
      </w:pPr>
    </w:p>
    <w:p w14:paraId="511DFE1B" w14:textId="1F77BEB8" w:rsidR="00204A63" w:rsidRPr="00941008" w:rsidRDefault="00204A63">
      <w:pPr>
        <w:rPr>
          <w:rFonts w:ascii="Times New Roman" w:hAnsi="Times New Roman" w:cs="Times New Roman"/>
          <w:sz w:val="24"/>
          <w:szCs w:val="24"/>
        </w:rPr>
      </w:pPr>
      <w:r w:rsidRPr="00941008">
        <w:rPr>
          <w:rFonts w:ascii="Times New Roman" w:hAnsi="Times New Roman" w:cs="Times New Roman"/>
          <w:sz w:val="24"/>
          <w:szCs w:val="24"/>
        </w:rPr>
        <w:t>Corresponding Author:</w:t>
      </w:r>
    </w:p>
    <w:p w14:paraId="4FDC6040" w14:textId="00585A09" w:rsidR="00204A63" w:rsidRPr="00941008" w:rsidRDefault="00204A63" w:rsidP="00204A63">
      <w:pPr>
        <w:spacing w:after="0"/>
        <w:rPr>
          <w:rFonts w:ascii="Times New Roman" w:hAnsi="Times New Roman" w:cs="Times New Roman"/>
          <w:sz w:val="24"/>
          <w:szCs w:val="24"/>
        </w:rPr>
      </w:pPr>
      <w:r w:rsidRPr="00941008">
        <w:rPr>
          <w:rFonts w:ascii="Times New Roman" w:hAnsi="Times New Roman" w:cs="Times New Roman"/>
          <w:sz w:val="24"/>
          <w:szCs w:val="24"/>
        </w:rPr>
        <w:t>Scott Mann, MD</w:t>
      </w:r>
    </w:p>
    <w:p w14:paraId="502227B3" w14:textId="405D9F82" w:rsidR="00204A63" w:rsidRPr="00941008" w:rsidRDefault="00204A63" w:rsidP="00204A63">
      <w:pPr>
        <w:spacing w:after="0"/>
        <w:rPr>
          <w:rFonts w:ascii="Times New Roman" w:hAnsi="Times New Roman" w:cs="Times New Roman"/>
          <w:sz w:val="24"/>
          <w:szCs w:val="24"/>
        </w:rPr>
      </w:pPr>
      <w:r w:rsidRPr="00941008">
        <w:rPr>
          <w:rFonts w:ascii="Times New Roman" w:hAnsi="Times New Roman" w:cs="Times New Roman"/>
          <w:sz w:val="24"/>
          <w:szCs w:val="24"/>
        </w:rPr>
        <w:t xml:space="preserve">Department of </w:t>
      </w:r>
      <w:ins w:id="8" w:author="Tyler Muffly" w:date="2021-08-22T10:00:00Z">
        <w:r w:rsidR="00A85273">
          <w:rPr>
            <w:rFonts w:ascii="Times New Roman" w:hAnsi="Times New Roman" w:cs="Times New Roman"/>
            <w:sz w:val="24"/>
            <w:szCs w:val="24"/>
          </w:rPr>
          <w:t>Otolaryngology-Head</w:t>
        </w:r>
      </w:ins>
      <w:del w:id="9" w:author="Tyler Muffly" w:date="2021-08-22T10:00:00Z">
        <w:r w:rsidRPr="00941008" w:rsidDel="00A85273">
          <w:rPr>
            <w:rFonts w:ascii="Times New Roman" w:hAnsi="Times New Roman" w:cs="Times New Roman"/>
            <w:sz w:val="24"/>
            <w:szCs w:val="24"/>
          </w:rPr>
          <w:delText>Otolaryngology Head</w:delText>
        </w:r>
      </w:del>
      <w:r w:rsidRPr="00941008">
        <w:rPr>
          <w:rFonts w:ascii="Times New Roman" w:hAnsi="Times New Roman" w:cs="Times New Roman"/>
          <w:sz w:val="24"/>
          <w:szCs w:val="24"/>
        </w:rPr>
        <w:t xml:space="preserve"> and Neck Surgery</w:t>
      </w:r>
    </w:p>
    <w:p w14:paraId="4962AA46" w14:textId="358C985A" w:rsidR="00204A63" w:rsidRPr="00941008" w:rsidRDefault="00204A63" w:rsidP="00204A63">
      <w:pPr>
        <w:spacing w:after="0"/>
        <w:rPr>
          <w:rFonts w:ascii="Times New Roman" w:hAnsi="Times New Roman" w:cs="Times New Roman"/>
          <w:sz w:val="24"/>
          <w:szCs w:val="24"/>
        </w:rPr>
      </w:pPr>
      <w:r w:rsidRPr="00941008">
        <w:rPr>
          <w:rFonts w:ascii="Times New Roman" w:hAnsi="Times New Roman" w:cs="Times New Roman"/>
          <w:sz w:val="24"/>
          <w:szCs w:val="24"/>
        </w:rPr>
        <w:t>University of Colorado Anschutz Medical Campus</w:t>
      </w:r>
    </w:p>
    <w:p w14:paraId="3D7E68F0" w14:textId="78387195" w:rsidR="00204A63" w:rsidRPr="00941008" w:rsidRDefault="00204A63" w:rsidP="00204A63">
      <w:pPr>
        <w:spacing w:after="0"/>
        <w:rPr>
          <w:rFonts w:ascii="Times New Roman" w:hAnsi="Times New Roman" w:cs="Times New Roman"/>
          <w:sz w:val="24"/>
          <w:szCs w:val="24"/>
        </w:rPr>
      </w:pPr>
      <w:r w:rsidRPr="00941008">
        <w:rPr>
          <w:rFonts w:ascii="Times New Roman" w:hAnsi="Times New Roman" w:cs="Times New Roman"/>
          <w:sz w:val="24"/>
          <w:szCs w:val="24"/>
        </w:rPr>
        <w:t>12631 E. 17th Ave. B205, Aurora, CO 80204</w:t>
      </w:r>
    </w:p>
    <w:p w14:paraId="286A59FD" w14:textId="0B4A4A1F" w:rsidR="00204A63" w:rsidRPr="00941008" w:rsidRDefault="00133D7D" w:rsidP="00204A63">
      <w:pPr>
        <w:spacing w:after="0"/>
        <w:rPr>
          <w:rFonts w:ascii="Times New Roman" w:hAnsi="Times New Roman" w:cs="Times New Roman"/>
          <w:sz w:val="24"/>
          <w:szCs w:val="24"/>
        </w:rPr>
      </w:pPr>
      <w:hyperlink r:id="rId6" w:history="1">
        <w:r w:rsidR="00204A63" w:rsidRPr="00941008">
          <w:rPr>
            <w:rStyle w:val="Hyperlink"/>
            <w:rFonts w:ascii="Times New Roman" w:hAnsi="Times New Roman" w:cs="Times New Roman"/>
            <w:sz w:val="24"/>
            <w:szCs w:val="24"/>
          </w:rPr>
          <w:t>Scott.mann@cuanschutz.edu</w:t>
        </w:r>
      </w:hyperlink>
    </w:p>
    <w:p w14:paraId="27F7FF4F" w14:textId="3C0A3113" w:rsidR="00204A63" w:rsidRPr="00941008" w:rsidRDefault="00204A63" w:rsidP="00204A63">
      <w:pPr>
        <w:spacing w:after="0"/>
        <w:rPr>
          <w:rFonts w:ascii="Times New Roman" w:hAnsi="Times New Roman" w:cs="Times New Roman"/>
          <w:sz w:val="24"/>
          <w:szCs w:val="24"/>
        </w:rPr>
      </w:pPr>
      <w:r w:rsidRPr="00941008">
        <w:rPr>
          <w:rFonts w:ascii="Times New Roman" w:hAnsi="Times New Roman" w:cs="Times New Roman"/>
          <w:sz w:val="24"/>
          <w:szCs w:val="24"/>
        </w:rPr>
        <w:t>303-724-1950</w:t>
      </w:r>
    </w:p>
    <w:p w14:paraId="324958D0" w14:textId="77777777" w:rsidR="00146B52" w:rsidRPr="00941008" w:rsidRDefault="00146B52">
      <w:pPr>
        <w:rPr>
          <w:rFonts w:ascii="Times New Roman" w:hAnsi="Times New Roman" w:cs="Times New Roman"/>
          <w:sz w:val="24"/>
          <w:szCs w:val="24"/>
        </w:rPr>
      </w:pPr>
    </w:p>
    <w:p w14:paraId="1EAE3484" w14:textId="77777777" w:rsidR="00204A63" w:rsidRPr="00941008" w:rsidRDefault="00204A63">
      <w:pPr>
        <w:rPr>
          <w:rFonts w:ascii="Times New Roman" w:hAnsi="Times New Roman" w:cs="Times New Roman"/>
          <w:sz w:val="24"/>
          <w:szCs w:val="24"/>
        </w:rPr>
      </w:pPr>
    </w:p>
    <w:p w14:paraId="1C216E31" w14:textId="77777777" w:rsidR="00204A63" w:rsidRPr="00941008" w:rsidRDefault="00204A63">
      <w:pPr>
        <w:rPr>
          <w:rFonts w:ascii="Times New Roman" w:hAnsi="Times New Roman" w:cs="Times New Roman"/>
          <w:sz w:val="24"/>
          <w:szCs w:val="24"/>
        </w:rPr>
      </w:pPr>
    </w:p>
    <w:p w14:paraId="498D1728" w14:textId="77777777" w:rsidR="00204A63" w:rsidRPr="00941008" w:rsidRDefault="00204A63">
      <w:pPr>
        <w:rPr>
          <w:rFonts w:ascii="Times New Roman" w:hAnsi="Times New Roman" w:cs="Times New Roman"/>
          <w:sz w:val="24"/>
          <w:szCs w:val="24"/>
        </w:rPr>
      </w:pPr>
    </w:p>
    <w:p w14:paraId="6BCB9268" w14:textId="77777777" w:rsidR="00204A63" w:rsidRDefault="00204A63">
      <w:pPr>
        <w:rPr>
          <w:rFonts w:ascii="Times New Roman" w:hAnsi="Times New Roman" w:cs="Times New Roman"/>
          <w:sz w:val="24"/>
          <w:szCs w:val="24"/>
        </w:rPr>
      </w:pPr>
    </w:p>
    <w:p w14:paraId="65D2D1E6" w14:textId="77777777" w:rsidR="00816654" w:rsidRDefault="00816654">
      <w:pPr>
        <w:rPr>
          <w:rFonts w:ascii="Times New Roman" w:hAnsi="Times New Roman" w:cs="Times New Roman"/>
          <w:sz w:val="24"/>
          <w:szCs w:val="24"/>
        </w:rPr>
      </w:pPr>
    </w:p>
    <w:p w14:paraId="63CB44E9" w14:textId="77777777" w:rsidR="00816654" w:rsidRDefault="00816654">
      <w:pPr>
        <w:rPr>
          <w:rFonts w:ascii="Times New Roman" w:hAnsi="Times New Roman" w:cs="Times New Roman"/>
          <w:sz w:val="24"/>
          <w:szCs w:val="24"/>
        </w:rPr>
      </w:pPr>
    </w:p>
    <w:p w14:paraId="5A94C3F6" w14:textId="77777777" w:rsidR="00941008" w:rsidRPr="00941008" w:rsidRDefault="00941008">
      <w:pPr>
        <w:rPr>
          <w:rFonts w:ascii="Times New Roman" w:hAnsi="Times New Roman" w:cs="Times New Roman"/>
        </w:rPr>
      </w:pPr>
    </w:p>
    <w:p w14:paraId="7506D05C" w14:textId="5A014AB1" w:rsidR="00146B52" w:rsidRPr="00941008" w:rsidRDefault="00204A63">
      <w:pPr>
        <w:rPr>
          <w:rFonts w:ascii="Times New Roman" w:hAnsi="Times New Roman" w:cs="Times New Roman"/>
          <w:b/>
          <w:sz w:val="24"/>
          <w:szCs w:val="24"/>
        </w:rPr>
      </w:pPr>
      <w:r w:rsidRPr="00941008">
        <w:rPr>
          <w:rFonts w:ascii="Times New Roman" w:hAnsi="Times New Roman" w:cs="Times New Roman"/>
          <w:b/>
          <w:sz w:val="24"/>
          <w:szCs w:val="24"/>
        </w:rPr>
        <w:lastRenderedPageBreak/>
        <w:t>Abstract:</w:t>
      </w:r>
    </w:p>
    <w:p w14:paraId="7C5D79C8" w14:textId="77777777" w:rsidR="000B018C" w:rsidRPr="00941008" w:rsidRDefault="000B018C">
      <w:pPr>
        <w:rPr>
          <w:rFonts w:ascii="Times New Roman" w:hAnsi="Times New Roman" w:cs="Times New Roman"/>
        </w:rPr>
      </w:pPr>
    </w:p>
    <w:p w14:paraId="335719F4" w14:textId="618FAE7B" w:rsidR="00D607C0" w:rsidRPr="00941008" w:rsidRDefault="005A11C7" w:rsidP="00941008">
      <w:pPr>
        <w:spacing w:line="480" w:lineRule="auto"/>
        <w:rPr>
          <w:rFonts w:ascii="Times New Roman" w:hAnsi="Times New Roman" w:cs="Times New Roman"/>
          <w:sz w:val="24"/>
          <w:szCs w:val="24"/>
        </w:rPr>
      </w:pPr>
      <w:r w:rsidRPr="00941008">
        <w:rPr>
          <w:rFonts w:ascii="Times New Roman" w:hAnsi="Times New Roman" w:cs="Times New Roman"/>
          <w:b/>
          <w:sz w:val="24"/>
          <w:szCs w:val="24"/>
        </w:rPr>
        <w:t>Objective</w:t>
      </w:r>
      <w:r w:rsidR="00D607C0" w:rsidRPr="00941008">
        <w:rPr>
          <w:rFonts w:ascii="Times New Roman" w:hAnsi="Times New Roman" w:cs="Times New Roman"/>
          <w:b/>
          <w:sz w:val="24"/>
          <w:szCs w:val="24"/>
        </w:rPr>
        <w:t>:</w:t>
      </w:r>
      <w:r w:rsidR="00D607C0" w:rsidRPr="00941008">
        <w:rPr>
          <w:rFonts w:ascii="Times New Roman" w:hAnsi="Times New Roman" w:cs="Times New Roman"/>
          <w:sz w:val="24"/>
          <w:szCs w:val="24"/>
        </w:rPr>
        <w:t xml:space="preserve"> </w:t>
      </w:r>
      <w:r w:rsidR="00585E28" w:rsidRPr="00941008">
        <w:rPr>
          <w:rFonts w:ascii="Times New Roman" w:hAnsi="Times New Roman" w:cs="Times New Roman"/>
          <w:sz w:val="24"/>
          <w:szCs w:val="24"/>
        </w:rPr>
        <w:t>To determine the effect of the initiation of COVID-19 related restrictions on the volume of surgical cases performed by otolaryngology trainees</w:t>
      </w:r>
    </w:p>
    <w:p w14:paraId="09B22B4C" w14:textId="1F9E4467" w:rsidR="00D607C0" w:rsidRPr="00941008" w:rsidRDefault="005A11C7" w:rsidP="00941008">
      <w:pPr>
        <w:spacing w:line="480" w:lineRule="auto"/>
        <w:rPr>
          <w:rFonts w:ascii="Times New Roman" w:hAnsi="Times New Roman" w:cs="Times New Roman"/>
          <w:sz w:val="24"/>
          <w:szCs w:val="24"/>
        </w:rPr>
      </w:pPr>
      <w:r w:rsidRPr="00941008">
        <w:rPr>
          <w:rFonts w:ascii="Times New Roman" w:hAnsi="Times New Roman" w:cs="Times New Roman"/>
          <w:b/>
          <w:sz w:val="24"/>
          <w:szCs w:val="24"/>
        </w:rPr>
        <w:t>Study Design</w:t>
      </w:r>
      <w:r w:rsidR="00D607C0" w:rsidRPr="00941008">
        <w:rPr>
          <w:rFonts w:ascii="Times New Roman" w:hAnsi="Times New Roman" w:cs="Times New Roman"/>
          <w:b/>
          <w:sz w:val="24"/>
          <w:szCs w:val="24"/>
        </w:rPr>
        <w:t>:</w:t>
      </w:r>
      <w:r w:rsidR="00585E28" w:rsidRPr="00941008">
        <w:rPr>
          <w:rFonts w:ascii="Times New Roman" w:hAnsi="Times New Roman" w:cs="Times New Roman"/>
          <w:sz w:val="24"/>
          <w:szCs w:val="24"/>
        </w:rPr>
        <w:t xml:space="preserve">  Multi-institutional retrospective analysis of resident surgical case logs</w:t>
      </w:r>
    </w:p>
    <w:p w14:paraId="3B6084F7" w14:textId="3EC3199D" w:rsidR="00D607C0" w:rsidRPr="00941008" w:rsidRDefault="00D607C0" w:rsidP="00941008">
      <w:pPr>
        <w:spacing w:line="480" w:lineRule="auto"/>
        <w:rPr>
          <w:rFonts w:ascii="Times New Roman" w:hAnsi="Times New Roman" w:cs="Times New Roman"/>
          <w:sz w:val="24"/>
          <w:szCs w:val="24"/>
        </w:rPr>
      </w:pPr>
      <w:r w:rsidRPr="00941008">
        <w:rPr>
          <w:rFonts w:ascii="Times New Roman" w:hAnsi="Times New Roman" w:cs="Times New Roman"/>
          <w:b/>
          <w:sz w:val="24"/>
          <w:szCs w:val="24"/>
        </w:rPr>
        <w:t>Setting:</w:t>
      </w:r>
      <w:r w:rsidR="00585E28" w:rsidRPr="00941008">
        <w:rPr>
          <w:rFonts w:ascii="Times New Roman" w:hAnsi="Times New Roman" w:cs="Times New Roman"/>
          <w:sz w:val="24"/>
          <w:szCs w:val="24"/>
        </w:rPr>
        <w:t xml:space="preserve"> Accredited residency training programs in otolaryngology head and neck surgery.</w:t>
      </w:r>
    </w:p>
    <w:p w14:paraId="78156368" w14:textId="15DED55E" w:rsidR="00D607C0" w:rsidRPr="00941008" w:rsidRDefault="00D607C0" w:rsidP="00941008">
      <w:pPr>
        <w:spacing w:line="480" w:lineRule="auto"/>
        <w:rPr>
          <w:rFonts w:ascii="Times New Roman" w:hAnsi="Times New Roman" w:cs="Times New Roman"/>
          <w:sz w:val="24"/>
          <w:szCs w:val="24"/>
        </w:rPr>
      </w:pPr>
      <w:r w:rsidRPr="00941008">
        <w:rPr>
          <w:rFonts w:ascii="Times New Roman" w:hAnsi="Times New Roman" w:cs="Times New Roman"/>
          <w:b/>
          <w:sz w:val="24"/>
          <w:szCs w:val="24"/>
        </w:rPr>
        <w:t>Methods:</w:t>
      </w:r>
      <w:r w:rsidRPr="00941008">
        <w:rPr>
          <w:rFonts w:ascii="Times New Roman" w:hAnsi="Times New Roman" w:cs="Times New Roman"/>
          <w:sz w:val="24"/>
          <w:szCs w:val="24"/>
        </w:rPr>
        <w:t xml:space="preserve">  </w:t>
      </w:r>
      <w:r w:rsidR="006F710D" w:rsidRPr="00941008">
        <w:rPr>
          <w:rFonts w:ascii="Times New Roman" w:hAnsi="Times New Roman" w:cs="Times New Roman"/>
          <w:sz w:val="24"/>
          <w:szCs w:val="24"/>
        </w:rPr>
        <w:t>Resident surgical case logs were combined from six residency training programs from different regions of the United States</w:t>
      </w:r>
      <w:del w:id="10" w:author="Tyler Muffly" w:date="2021-08-22T11:26:00Z">
        <w:r w:rsidR="006F710D" w:rsidRPr="00941008" w:rsidDel="005C729A">
          <w:rPr>
            <w:rFonts w:ascii="Times New Roman" w:hAnsi="Times New Roman" w:cs="Times New Roman"/>
            <w:sz w:val="24"/>
            <w:szCs w:val="24"/>
          </w:rPr>
          <w:delText xml:space="preserve"> of America</w:delText>
        </w:r>
      </w:del>
      <w:r w:rsidR="006F710D" w:rsidRPr="00941008">
        <w:rPr>
          <w:rFonts w:ascii="Times New Roman" w:hAnsi="Times New Roman" w:cs="Times New Roman"/>
          <w:sz w:val="24"/>
          <w:szCs w:val="24"/>
        </w:rPr>
        <w:t xml:space="preserve">.  Case volumes were compared between the calendar year </w:t>
      </w:r>
      <w:ins w:id="11" w:author="Tyler Muffly" w:date="2021-08-22T10:01:00Z">
        <w:r w:rsidR="00A85273">
          <w:rPr>
            <w:rFonts w:ascii="Times New Roman" w:hAnsi="Times New Roman" w:cs="Times New Roman"/>
            <w:sz w:val="24"/>
            <w:szCs w:val="24"/>
          </w:rPr>
          <w:t>before</w:t>
        </w:r>
      </w:ins>
      <w:del w:id="12" w:author="Tyler Muffly" w:date="2021-08-22T10:01:00Z">
        <w:r w:rsidR="006F710D" w:rsidRPr="00941008" w:rsidDel="00A85273">
          <w:rPr>
            <w:rFonts w:ascii="Times New Roman" w:hAnsi="Times New Roman" w:cs="Times New Roman"/>
            <w:sz w:val="24"/>
            <w:szCs w:val="24"/>
          </w:rPr>
          <w:delText>prior to</w:delText>
        </w:r>
      </w:del>
      <w:r w:rsidR="006F710D" w:rsidRPr="00941008">
        <w:rPr>
          <w:rFonts w:ascii="Times New Roman" w:hAnsi="Times New Roman" w:cs="Times New Roman"/>
          <w:sz w:val="24"/>
          <w:szCs w:val="24"/>
        </w:rPr>
        <w:t xml:space="preserve"> </w:t>
      </w:r>
      <w:ins w:id="13" w:author="Tyler Muffly" w:date="2021-08-22T10:02:00Z">
        <w:r w:rsidR="00A85273">
          <w:rPr>
            <w:rFonts w:ascii="Times New Roman" w:hAnsi="Times New Roman" w:cs="Times New Roman"/>
            <w:sz w:val="24"/>
            <w:szCs w:val="24"/>
          </w:rPr>
          <w:t>March 1</w:t>
        </w:r>
      </w:ins>
      <w:del w:id="14" w:author="Tyler Muffly" w:date="2021-08-22T10:02:00Z">
        <w:r w:rsidR="006F710D" w:rsidRPr="00941008" w:rsidDel="00A85273">
          <w:rPr>
            <w:rFonts w:ascii="Times New Roman" w:hAnsi="Times New Roman" w:cs="Times New Roman"/>
            <w:sz w:val="24"/>
            <w:szCs w:val="24"/>
          </w:rPr>
          <w:delText>March 1</w:delText>
        </w:r>
        <w:r w:rsidR="006F710D" w:rsidRPr="00941008" w:rsidDel="00A85273">
          <w:rPr>
            <w:rFonts w:ascii="Times New Roman" w:hAnsi="Times New Roman" w:cs="Times New Roman"/>
            <w:sz w:val="24"/>
            <w:szCs w:val="24"/>
            <w:vertAlign w:val="superscript"/>
          </w:rPr>
          <w:delText>st</w:delText>
        </w:r>
      </w:del>
      <w:r w:rsidR="006F710D" w:rsidRPr="00941008">
        <w:rPr>
          <w:rFonts w:ascii="Times New Roman" w:hAnsi="Times New Roman" w:cs="Times New Roman"/>
          <w:sz w:val="24"/>
          <w:szCs w:val="24"/>
        </w:rPr>
        <w:t>, 2020</w:t>
      </w:r>
      <w:ins w:id="15" w:author="Tyler Muffly" w:date="2021-08-22T10:02:00Z">
        <w:r w:rsidR="00A85273">
          <w:rPr>
            <w:rFonts w:ascii="Times New Roman" w:hAnsi="Times New Roman" w:cs="Times New Roman"/>
            <w:sz w:val="24"/>
            <w:szCs w:val="24"/>
          </w:rPr>
          <w:t>,</w:t>
        </w:r>
      </w:ins>
      <w:r w:rsidR="006F710D" w:rsidRPr="00941008">
        <w:rPr>
          <w:rFonts w:ascii="Times New Roman" w:hAnsi="Times New Roman" w:cs="Times New Roman"/>
          <w:sz w:val="24"/>
          <w:szCs w:val="24"/>
        </w:rPr>
        <w:t xml:space="preserve"> and the year afterward.  Subgroup analyses were performed for </w:t>
      </w:r>
      <w:ins w:id="16" w:author="Tyler Muffly" w:date="2021-08-22T10:02:00Z">
        <w:r w:rsidR="00A85273">
          <w:rPr>
            <w:rFonts w:ascii="Times New Roman" w:hAnsi="Times New Roman" w:cs="Times New Roman"/>
            <w:sz w:val="24"/>
            <w:szCs w:val="24"/>
          </w:rPr>
          <w:t xml:space="preserve">the </w:t>
        </w:r>
      </w:ins>
      <w:r w:rsidR="006F710D" w:rsidRPr="00941008">
        <w:rPr>
          <w:rFonts w:ascii="Times New Roman" w:hAnsi="Times New Roman" w:cs="Times New Roman"/>
          <w:sz w:val="24"/>
          <w:szCs w:val="24"/>
        </w:rPr>
        <w:t xml:space="preserve">type of hospital (university, pediatric, </w:t>
      </w:r>
      <w:ins w:id="17" w:author="Tyler Muffly" w:date="2021-08-22T11:44:00Z">
        <w:r w:rsidR="00A844B2">
          <w:rPr>
            <w:rFonts w:ascii="Times New Roman" w:hAnsi="Times New Roman" w:cs="Times New Roman"/>
            <w:sz w:val="24"/>
            <w:szCs w:val="24"/>
          </w:rPr>
          <w:t>veteran's</w:t>
        </w:r>
      </w:ins>
      <w:del w:id="18" w:author="Tyler Muffly" w:date="2021-08-22T11:44:00Z">
        <w:r w:rsidR="006F710D" w:rsidRPr="00941008" w:rsidDel="00A844B2">
          <w:rPr>
            <w:rFonts w:ascii="Times New Roman" w:hAnsi="Times New Roman" w:cs="Times New Roman"/>
            <w:sz w:val="24"/>
            <w:szCs w:val="24"/>
          </w:rPr>
          <w:delText>veteran’s</w:delText>
        </w:r>
      </w:del>
      <w:r w:rsidR="006F710D" w:rsidRPr="00941008">
        <w:rPr>
          <w:rFonts w:ascii="Times New Roman" w:hAnsi="Times New Roman" w:cs="Times New Roman"/>
          <w:sz w:val="24"/>
          <w:szCs w:val="24"/>
        </w:rPr>
        <w:t xml:space="preserve">, county) and </w:t>
      </w:r>
      <w:del w:id="19" w:author="Tyler Muffly" w:date="2021-08-22T10:03:00Z">
        <w:r w:rsidR="006F710D" w:rsidRPr="00941008" w:rsidDel="00A85273">
          <w:rPr>
            <w:rFonts w:ascii="Times New Roman" w:hAnsi="Times New Roman" w:cs="Times New Roman"/>
            <w:sz w:val="24"/>
            <w:szCs w:val="24"/>
          </w:rPr>
          <w:delText xml:space="preserve">for </w:delText>
        </w:r>
      </w:del>
      <w:r w:rsidR="006F710D" w:rsidRPr="00941008">
        <w:rPr>
          <w:rFonts w:ascii="Times New Roman" w:hAnsi="Times New Roman" w:cs="Times New Roman"/>
          <w:sz w:val="24"/>
          <w:szCs w:val="24"/>
        </w:rPr>
        <w:t xml:space="preserve">subspecialty of </w:t>
      </w:r>
      <w:ins w:id="20" w:author="Tyler Muffly" w:date="2021-08-22T11:22:00Z">
        <w:r w:rsidR="005C729A">
          <w:rPr>
            <w:rFonts w:ascii="Times New Roman" w:hAnsi="Times New Roman" w:cs="Times New Roman"/>
            <w:sz w:val="24"/>
            <w:szCs w:val="24"/>
          </w:rPr>
          <w:t>key</w:t>
        </w:r>
      </w:ins>
      <w:del w:id="21" w:author="Tyler Muffly" w:date="2021-08-22T10:03:00Z">
        <w:r w:rsidR="006F710D" w:rsidRPr="00941008" w:rsidDel="00A85273">
          <w:rPr>
            <w:rFonts w:ascii="Times New Roman" w:hAnsi="Times New Roman" w:cs="Times New Roman"/>
            <w:sz w:val="24"/>
            <w:szCs w:val="24"/>
          </w:rPr>
          <w:delText>key</w:delText>
        </w:r>
      </w:del>
      <w:r w:rsidR="006F710D" w:rsidRPr="00941008">
        <w:rPr>
          <w:rFonts w:ascii="Times New Roman" w:hAnsi="Times New Roman" w:cs="Times New Roman"/>
          <w:sz w:val="24"/>
          <w:szCs w:val="24"/>
        </w:rPr>
        <w:t xml:space="preserve"> index cases.</w:t>
      </w:r>
    </w:p>
    <w:p w14:paraId="1EAB92A1" w14:textId="0B7864EF" w:rsidR="00D607C0" w:rsidRPr="00941008" w:rsidRDefault="00D607C0" w:rsidP="00941008">
      <w:pPr>
        <w:spacing w:line="480" w:lineRule="auto"/>
        <w:rPr>
          <w:rFonts w:ascii="Times New Roman" w:hAnsi="Times New Roman" w:cs="Times New Roman"/>
          <w:sz w:val="24"/>
          <w:szCs w:val="24"/>
        </w:rPr>
      </w:pPr>
      <w:r w:rsidRPr="00941008">
        <w:rPr>
          <w:rFonts w:ascii="Times New Roman" w:hAnsi="Times New Roman" w:cs="Times New Roman"/>
          <w:b/>
          <w:sz w:val="24"/>
          <w:szCs w:val="24"/>
        </w:rPr>
        <w:t>Results:</w:t>
      </w:r>
      <w:r w:rsidRPr="00941008">
        <w:rPr>
          <w:rFonts w:ascii="Times New Roman" w:hAnsi="Times New Roman" w:cs="Times New Roman"/>
          <w:sz w:val="24"/>
          <w:szCs w:val="24"/>
        </w:rPr>
        <w:t xml:space="preserve"> </w:t>
      </w:r>
      <w:r w:rsidR="006F710D" w:rsidRPr="00941008">
        <w:rPr>
          <w:rFonts w:ascii="Times New Roman" w:hAnsi="Times New Roman" w:cs="Times New Roman"/>
          <w:sz w:val="24"/>
          <w:szCs w:val="24"/>
        </w:rPr>
        <w:t>All six participating</w:t>
      </w:r>
      <w:r w:rsidR="006F710D" w:rsidRPr="00941008">
        <w:rPr>
          <w:rFonts w:ascii="Times New Roman" w:hAnsi="Times New Roman" w:cs="Times New Roman"/>
          <w:bCs/>
          <w:sz w:val="24"/>
          <w:szCs w:val="24"/>
        </w:rPr>
        <w:t xml:space="preserve"> residency programs had a decrease in resident </w:t>
      </w:r>
      <w:ins w:id="22" w:author="Tyler Muffly" w:date="2021-08-22T11:22:00Z">
        <w:r w:rsidR="005C729A">
          <w:rPr>
            <w:rFonts w:ascii="Times New Roman" w:hAnsi="Times New Roman" w:cs="Times New Roman"/>
            <w:bCs/>
            <w:sz w:val="24"/>
            <w:szCs w:val="24"/>
          </w:rPr>
          <w:t xml:space="preserve">operative </w:t>
        </w:r>
      </w:ins>
      <w:r w:rsidR="006F710D" w:rsidRPr="00941008">
        <w:rPr>
          <w:rFonts w:ascii="Times New Roman" w:hAnsi="Times New Roman" w:cs="Times New Roman"/>
          <w:bCs/>
          <w:sz w:val="24"/>
          <w:szCs w:val="24"/>
        </w:rPr>
        <w:t xml:space="preserve">case volume.   Surgical volume decreased from a mean of 5,564 to 3,749 (p&lt;0.01).  </w:t>
      </w:r>
      <w:r w:rsidR="004756BE">
        <w:rPr>
          <w:rFonts w:ascii="Times New Roman" w:hAnsi="Times New Roman" w:cs="Times New Roman"/>
          <w:bCs/>
          <w:sz w:val="24"/>
          <w:szCs w:val="24"/>
        </w:rPr>
        <w:t xml:space="preserve">There were decreases observed in </w:t>
      </w:r>
      <w:r w:rsidR="009B20DC">
        <w:rPr>
          <w:rFonts w:ascii="Times New Roman" w:hAnsi="Times New Roman" w:cs="Times New Roman"/>
          <w:bCs/>
          <w:sz w:val="24"/>
          <w:szCs w:val="24"/>
        </w:rPr>
        <w:t xml:space="preserve">key index </w:t>
      </w:r>
      <w:ins w:id="23" w:author="Tyler Muffly" w:date="2021-08-22T10:03:00Z">
        <w:r w:rsidR="00A85273">
          <w:rPr>
            <w:rFonts w:ascii="Times New Roman" w:hAnsi="Times New Roman" w:cs="Times New Roman"/>
            <w:bCs/>
            <w:sz w:val="24"/>
            <w:szCs w:val="24"/>
          </w:rPr>
          <w:t>cases</w:t>
        </w:r>
      </w:ins>
      <w:del w:id="24" w:author="Tyler Muffly" w:date="2021-08-22T10:03:00Z">
        <w:r w:rsidR="009B20DC" w:rsidDel="00A85273">
          <w:rPr>
            <w:rFonts w:ascii="Times New Roman" w:hAnsi="Times New Roman" w:cs="Times New Roman"/>
            <w:bCs/>
            <w:sz w:val="24"/>
            <w:szCs w:val="24"/>
          </w:rPr>
          <w:delText>case</w:delText>
        </w:r>
      </w:del>
      <w:r w:rsidR="009B20DC">
        <w:rPr>
          <w:rFonts w:ascii="Times New Roman" w:hAnsi="Times New Roman" w:cs="Times New Roman"/>
          <w:bCs/>
          <w:sz w:val="24"/>
          <w:szCs w:val="24"/>
        </w:rPr>
        <w:t xml:space="preserve"> in </w:t>
      </w:r>
      <w:r w:rsidR="004756BE">
        <w:rPr>
          <w:rFonts w:ascii="Times New Roman" w:hAnsi="Times New Roman" w:cs="Times New Roman"/>
          <w:bCs/>
          <w:sz w:val="24"/>
          <w:szCs w:val="24"/>
        </w:rPr>
        <w:t>every subspecialty</w:t>
      </w:r>
      <w:ins w:id="25" w:author="Tyler Muffly" w:date="2021-08-22T11:23:00Z">
        <w:r w:rsidR="005C729A">
          <w:rPr>
            <w:rFonts w:ascii="Times New Roman" w:hAnsi="Times New Roman" w:cs="Times New Roman"/>
            <w:bCs/>
            <w:sz w:val="24"/>
            <w:szCs w:val="24"/>
          </w:rPr>
          <w:t xml:space="preserve"> </w:t>
        </w:r>
        <w:r w:rsidR="005C729A" w:rsidRPr="00941008">
          <w:rPr>
            <w:rFonts w:ascii="Times New Roman" w:hAnsi="Times New Roman" w:cs="Times New Roman"/>
            <w:bCs/>
            <w:sz w:val="24"/>
            <w:szCs w:val="24"/>
          </w:rPr>
          <w:t>(p&lt;0.01)</w:t>
        </w:r>
      </w:ins>
      <w:r w:rsidR="009B20DC">
        <w:rPr>
          <w:rFonts w:ascii="Times New Roman" w:hAnsi="Times New Roman" w:cs="Times New Roman"/>
          <w:bCs/>
          <w:sz w:val="24"/>
          <w:szCs w:val="24"/>
        </w:rPr>
        <w:t xml:space="preserve">, without statistical differences seen between subspecialties.  There were decreases observed in </w:t>
      </w:r>
      <w:r w:rsidR="004756BE">
        <w:rPr>
          <w:rFonts w:ascii="Times New Roman" w:hAnsi="Times New Roman" w:cs="Times New Roman"/>
          <w:bCs/>
          <w:sz w:val="24"/>
          <w:szCs w:val="24"/>
        </w:rPr>
        <w:t xml:space="preserve">every hospital </w:t>
      </w:r>
      <w:r w:rsidR="009B20DC">
        <w:rPr>
          <w:rFonts w:ascii="Times New Roman" w:hAnsi="Times New Roman" w:cs="Times New Roman"/>
          <w:bCs/>
          <w:sz w:val="24"/>
          <w:szCs w:val="24"/>
        </w:rPr>
        <w:t>type (university, pediatric, veterans</w:t>
      </w:r>
      <w:ins w:id="26" w:author="Tyler Muffly" w:date="2021-08-22T11:44:00Z">
        <w:r w:rsidR="00A844B2">
          <w:rPr>
            <w:rFonts w:ascii="Times New Roman" w:hAnsi="Times New Roman" w:cs="Times New Roman"/>
            <w:bCs/>
            <w:sz w:val="24"/>
            <w:szCs w:val="24"/>
          </w:rPr>
          <w:t>'</w:t>
        </w:r>
      </w:ins>
      <w:del w:id="27" w:author="Tyler Muffly" w:date="2021-08-22T11:44:00Z">
        <w:r w:rsidR="009B20DC" w:rsidDel="00A844B2">
          <w:rPr>
            <w:rFonts w:ascii="Times New Roman" w:hAnsi="Times New Roman" w:cs="Times New Roman"/>
            <w:bCs/>
            <w:sz w:val="24"/>
            <w:szCs w:val="24"/>
          </w:rPr>
          <w:delText>’</w:delText>
        </w:r>
      </w:del>
      <w:r w:rsidR="009B20DC">
        <w:rPr>
          <w:rFonts w:ascii="Times New Roman" w:hAnsi="Times New Roman" w:cs="Times New Roman"/>
          <w:bCs/>
          <w:sz w:val="24"/>
          <w:szCs w:val="24"/>
        </w:rPr>
        <w:t xml:space="preserve">, county) </w:t>
      </w:r>
      <w:r w:rsidR="004756BE">
        <w:rPr>
          <w:rFonts w:ascii="Times New Roman" w:hAnsi="Times New Roman" w:cs="Times New Roman"/>
          <w:bCs/>
          <w:sz w:val="24"/>
          <w:szCs w:val="24"/>
        </w:rPr>
        <w:t>without statistical differences</w:t>
      </w:r>
      <w:del w:id="28" w:author="Tyler Muffly" w:date="2021-08-22T10:03:00Z">
        <w:r w:rsidR="004756BE" w:rsidDel="00A85273">
          <w:rPr>
            <w:rFonts w:ascii="Times New Roman" w:hAnsi="Times New Roman" w:cs="Times New Roman"/>
            <w:bCs/>
            <w:sz w:val="24"/>
            <w:szCs w:val="24"/>
          </w:rPr>
          <w:delText xml:space="preserve"> seen </w:delText>
        </w:r>
        <w:r w:rsidR="009B20DC" w:rsidDel="00A85273">
          <w:rPr>
            <w:rFonts w:ascii="Times New Roman" w:hAnsi="Times New Roman" w:cs="Times New Roman"/>
            <w:bCs/>
            <w:sz w:val="24"/>
            <w:szCs w:val="24"/>
          </w:rPr>
          <w:delText>between types</w:delText>
        </w:r>
      </w:del>
      <w:r w:rsidR="009B20DC">
        <w:rPr>
          <w:rFonts w:ascii="Times New Roman" w:hAnsi="Times New Roman" w:cs="Times New Roman"/>
          <w:bCs/>
          <w:sz w:val="24"/>
          <w:szCs w:val="24"/>
        </w:rPr>
        <w:t xml:space="preserve">.  </w:t>
      </w:r>
    </w:p>
    <w:p w14:paraId="7E9B6175" w14:textId="0BEA0BD6" w:rsidR="00204A63" w:rsidRPr="00941008" w:rsidRDefault="005A11C7" w:rsidP="00941008">
      <w:pPr>
        <w:spacing w:line="480" w:lineRule="auto"/>
        <w:rPr>
          <w:rFonts w:ascii="Times New Roman" w:hAnsi="Times New Roman" w:cs="Times New Roman"/>
          <w:sz w:val="24"/>
          <w:szCs w:val="24"/>
        </w:rPr>
      </w:pPr>
      <w:r w:rsidRPr="00941008">
        <w:rPr>
          <w:rFonts w:ascii="Times New Roman" w:hAnsi="Times New Roman" w:cs="Times New Roman"/>
          <w:b/>
          <w:sz w:val="24"/>
          <w:szCs w:val="24"/>
        </w:rPr>
        <w:t>Conclusion</w:t>
      </w:r>
      <w:r w:rsidR="00D607C0" w:rsidRPr="00941008">
        <w:rPr>
          <w:rFonts w:ascii="Times New Roman" w:hAnsi="Times New Roman" w:cs="Times New Roman"/>
          <w:b/>
          <w:sz w:val="24"/>
          <w:szCs w:val="24"/>
        </w:rPr>
        <w:t>:</w:t>
      </w:r>
      <w:r w:rsidR="006F710D" w:rsidRPr="00941008">
        <w:rPr>
          <w:rFonts w:ascii="Times New Roman" w:hAnsi="Times New Roman" w:cs="Times New Roman"/>
          <w:sz w:val="24"/>
          <w:szCs w:val="24"/>
        </w:rPr>
        <w:t xml:space="preserve"> In the year following initiation of COVID-19 related restrictions</w:t>
      </w:r>
      <w:ins w:id="29" w:author="Tyler Muffly" w:date="2021-08-22T10:03:00Z">
        <w:r w:rsidR="00A85273">
          <w:rPr>
            <w:rFonts w:ascii="Times New Roman" w:hAnsi="Times New Roman" w:cs="Times New Roman"/>
            <w:sz w:val="24"/>
            <w:szCs w:val="24"/>
          </w:rPr>
          <w:t>,</w:t>
        </w:r>
      </w:ins>
      <w:r w:rsidR="00941008" w:rsidRPr="00941008">
        <w:rPr>
          <w:rFonts w:ascii="Times New Roman" w:hAnsi="Times New Roman" w:cs="Times New Roman"/>
          <w:sz w:val="24"/>
          <w:szCs w:val="24"/>
        </w:rPr>
        <w:t xml:space="preserve"> there was a significant decrease in trainee surgical case volumes within residencies for otolaryngology</w:t>
      </w:r>
      <w:ins w:id="30" w:author="Tyler Muffly" w:date="2021-08-22T11:24:00Z">
        <w:r w:rsidR="005C729A">
          <w:rPr>
            <w:rFonts w:ascii="Times New Roman" w:hAnsi="Times New Roman" w:cs="Times New Roman"/>
            <w:sz w:val="24"/>
            <w:szCs w:val="24"/>
          </w:rPr>
          <w:t>-</w:t>
        </w:r>
      </w:ins>
      <w:del w:id="31" w:author="Tyler Muffly" w:date="2021-08-22T11:24:00Z">
        <w:r w:rsidR="00941008" w:rsidRPr="00941008" w:rsidDel="005C729A">
          <w:rPr>
            <w:rFonts w:ascii="Times New Roman" w:hAnsi="Times New Roman" w:cs="Times New Roman"/>
            <w:sz w:val="24"/>
            <w:szCs w:val="24"/>
          </w:rPr>
          <w:delText xml:space="preserve"> </w:delText>
        </w:r>
      </w:del>
      <w:r w:rsidR="00941008" w:rsidRPr="00941008">
        <w:rPr>
          <w:rFonts w:ascii="Times New Roman" w:hAnsi="Times New Roman" w:cs="Times New Roman"/>
          <w:sz w:val="24"/>
          <w:szCs w:val="24"/>
        </w:rPr>
        <w:t xml:space="preserve">head and neck surgery.  </w:t>
      </w:r>
      <w:commentRangeStart w:id="32"/>
      <w:r w:rsidR="00941008" w:rsidRPr="00941008">
        <w:rPr>
          <w:rFonts w:ascii="Times New Roman" w:hAnsi="Times New Roman" w:cs="Times New Roman"/>
          <w:sz w:val="24"/>
          <w:szCs w:val="24"/>
        </w:rPr>
        <w:t xml:space="preserve">There were no significant differences between the volume decreases seen at different hospital </w:t>
      </w:r>
      <w:ins w:id="33" w:author="Tyler Muffly" w:date="2021-08-22T10:03:00Z">
        <w:r w:rsidR="00A85273">
          <w:rPr>
            <w:rFonts w:ascii="Times New Roman" w:hAnsi="Times New Roman" w:cs="Times New Roman"/>
            <w:sz w:val="24"/>
            <w:szCs w:val="24"/>
          </w:rPr>
          <w:t>types</w:t>
        </w:r>
      </w:ins>
      <w:del w:id="34" w:author="Tyler Muffly" w:date="2021-08-22T10:03:00Z">
        <w:r w:rsidR="00941008" w:rsidRPr="00941008" w:rsidDel="00A85273">
          <w:rPr>
            <w:rFonts w:ascii="Times New Roman" w:hAnsi="Times New Roman" w:cs="Times New Roman"/>
            <w:sz w:val="24"/>
            <w:szCs w:val="24"/>
          </w:rPr>
          <w:delText>type</w:delText>
        </w:r>
      </w:del>
      <w:r w:rsidR="00941008" w:rsidRPr="00941008">
        <w:rPr>
          <w:rFonts w:ascii="Times New Roman" w:hAnsi="Times New Roman" w:cs="Times New Roman"/>
          <w:sz w:val="24"/>
          <w:szCs w:val="24"/>
        </w:rPr>
        <w:t xml:space="preserve">, or within </w:t>
      </w:r>
      <w:ins w:id="35" w:author="Tyler Muffly" w:date="2021-08-22T10:04:00Z">
        <w:r w:rsidR="00A85273">
          <w:rPr>
            <w:rFonts w:ascii="Times New Roman" w:hAnsi="Times New Roman" w:cs="Times New Roman"/>
            <w:sz w:val="24"/>
            <w:szCs w:val="24"/>
          </w:rPr>
          <w:t>various</w:t>
        </w:r>
      </w:ins>
      <w:del w:id="36" w:author="Tyler Muffly" w:date="2021-08-22T10:04:00Z">
        <w:r w:rsidR="00941008" w:rsidRPr="00941008" w:rsidDel="00A85273">
          <w:rPr>
            <w:rFonts w:ascii="Times New Roman" w:hAnsi="Times New Roman" w:cs="Times New Roman"/>
            <w:sz w:val="24"/>
            <w:szCs w:val="24"/>
          </w:rPr>
          <w:delText>different</w:delText>
        </w:r>
      </w:del>
      <w:r w:rsidR="00941008" w:rsidRPr="00941008">
        <w:rPr>
          <w:rFonts w:ascii="Times New Roman" w:hAnsi="Times New Roman" w:cs="Times New Roman"/>
          <w:sz w:val="24"/>
          <w:szCs w:val="24"/>
        </w:rPr>
        <w:t xml:space="preserve"> subspecialties. </w:t>
      </w:r>
      <w:commentRangeEnd w:id="32"/>
      <w:r w:rsidR="005C729A">
        <w:rPr>
          <w:rStyle w:val="CommentReference"/>
        </w:rPr>
        <w:commentReference w:id="32"/>
      </w:r>
    </w:p>
    <w:p w14:paraId="0E9759C0" w14:textId="77777777" w:rsidR="00D607C0" w:rsidRPr="00941008" w:rsidRDefault="00D607C0">
      <w:pPr>
        <w:rPr>
          <w:rFonts w:ascii="Times New Roman" w:hAnsi="Times New Roman" w:cs="Times New Roman"/>
        </w:rPr>
      </w:pPr>
    </w:p>
    <w:p w14:paraId="5F5AC708" w14:textId="77777777" w:rsidR="00D607C0" w:rsidRPr="00941008" w:rsidRDefault="00D607C0">
      <w:pPr>
        <w:rPr>
          <w:rFonts w:ascii="Times New Roman" w:hAnsi="Times New Roman" w:cs="Times New Roman"/>
        </w:rPr>
      </w:pPr>
    </w:p>
    <w:p w14:paraId="05154F32" w14:textId="77777777" w:rsidR="00941008" w:rsidRPr="00941008" w:rsidRDefault="00941008">
      <w:pPr>
        <w:rPr>
          <w:rFonts w:ascii="Times New Roman" w:hAnsi="Times New Roman" w:cs="Times New Roman"/>
          <w:b/>
          <w:bCs/>
        </w:rPr>
      </w:pPr>
    </w:p>
    <w:p w14:paraId="5FDBCFC2" w14:textId="0E859459" w:rsidR="00687937" w:rsidRPr="00941008" w:rsidRDefault="00687937" w:rsidP="00816654">
      <w:pPr>
        <w:spacing w:before="240" w:line="480" w:lineRule="auto"/>
        <w:rPr>
          <w:rFonts w:ascii="Times New Roman" w:hAnsi="Times New Roman" w:cs="Times New Roman"/>
          <w:b/>
          <w:bCs/>
          <w:sz w:val="24"/>
          <w:szCs w:val="24"/>
        </w:rPr>
      </w:pPr>
      <w:r w:rsidRPr="00941008">
        <w:rPr>
          <w:rFonts w:ascii="Times New Roman" w:hAnsi="Times New Roman" w:cs="Times New Roman"/>
          <w:b/>
          <w:bCs/>
          <w:sz w:val="24"/>
          <w:szCs w:val="24"/>
        </w:rPr>
        <w:t>Introduction:</w:t>
      </w:r>
    </w:p>
    <w:p w14:paraId="3598CABD" w14:textId="1735FAAE" w:rsidR="00687937" w:rsidRPr="00941008" w:rsidRDefault="00705AF3" w:rsidP="00816654">
      <w:pPr>
        <w:spacing w:before="240" w:line="480" w:lineRule="auto"/>
        <w:rPr>
          <w:rFonts w:ascii="Times New Roman" w:hAnsi="Times New Roman" w:cs="Times New Roman"/>
          <w:sz w:val="24"/>
          <w:szCs w:val="24"/>
        </w:rPr>
      </w:pPr>
      <w:r w:rsidRPr="00941008">
        <w:rPr>
          <w:rFonts w:ascii="Times New Roman" w:hAnsi="Times New Roman" w:cs="Times New Roman"/>
          <w:sz w:val="24"/>
          <w:szCs w:val="24"/>
        </w:rPr>
        <w:lastRenderedPageBreak/>
        <w:t xml:space="preserve">The emergence of </w:t>
      </w:r>
      <w:ins w:id="37" w:author="Tyler Muffly" w:date="2021-08-22T10:04:00Z">
        <w:r w:rsidR="00A85273">
          <w:rPr>
            <w:rFonts w:ascii="Times New Roman" w:hAnsi="Times New Roman" w:cs="Times New Roman"/>
            <w:sz w:val="24"/>
            <w:szCs w:val="24"/>
          </w:rPr>
          <w:t xml:space="preserve">the </w:t>
        </w:r>
      </w:ins>
      <w:r w:rsidRPr="00941008">
        <w:rPr>
          <w:rFonts w:ascii="Times New Roman" w:hAnsi="Times New Roman" w:cs="Times New Roman"/>
          <w:sz w:val="24"/>
          <w:szCs w:val="24"/>
        </w:rPr>
        <w:t xml:space="preserve">2019 novel coronavirus disease (COVID-19) </w:t>
      </w:r>
      <w:r w:rsidR="00932DA2" w:rsidRPr="00941008">
        <w:rPr>
          <w:rFonts w:ascii="Times New Roman" w:hAnsi="Times New Roman" w:cs="Times New Roman"/>
          <w:sz w:val="24"/>
          <w:szCs w:val="24"/>
        </w:rPr>
        <w:t xml:space="preserve">has caused unprecedented disruptions </w:t>
      </w:r>
      <w:r w:rsidR="000557F8" w:rsidRPr="00941008">
        <w:rPr>
          <w:rFonts w:ascii="Times New Roman" w:hAnsi="Times New Roman" w:cs="Times New Roman"/>
          <w:sz w:val="24"/>
          <w:szCs w:val="24"/>
        </w:rPr>
        <w:t>to</w:t>
      </w:r>
      <w:r w:rsidR="00932DA2" w:rsidRPr="00941008">
        <w:rPr>
          <w:rFonts w:ascii="Times New Roman" w:hAnsi="Times New Roman" w:cs="Times New Roman"/>
          <w:sz w:val="24"/>
          <w:szCs w:val="24"/>
        </w:rPr>
        <w:t xml:space="preserve"> healthca</w:t>
      </w:r>
      <w:r w:rsidR="00C94F92" w:rsidRPr="00941008">
        <w:rPr>
          <w:rFonts w:ascii="Times New Roman" w:hAnsi="Times New Roman" w:cs="Times New Roman"/>
          <w:sz w:val="24"/>
          <w:szCs w:val="24"/>
        </w:rPr>
        <w:t>re delivery</w:t>
      </w:r>
      <w:r w:rsidR="00932DA2" w:rsidRPr="00941008">
        <w:rPr>
          <w:rFonts w:ascii="Times New Roman" w:hAnsi="Times New Roman" w:cs="Times New Roman"/>
          <w:sz w:val="24"/>
          <w:szCs w:val="24"/>
        </w:rPr>
        <w:t>. The first case of COVID-19 in the United States was reported in Seattle, Washington</w:t>
      </w:r>
      <w:del w:id="38" w:author="Tyler Muffly" w:date="2021-08-22T10:05:00Z">
        <w:r w:rsidR="00932DA2" w:rsidRPr="00941008" w:rsidDel="00A85273">
          <w:rPr>
            <w:rFonts w:ascii="Times New Roman" w:hAnsi="Times New Roman" w:cs="Times New Roman"/>
            <w:sz w:val="24"/>
            <w:szCs w:val="24"/>
          </w:rPr>
          <w:delText xml:space="preserve"> </w:delText>
        </w:r>
      </w:del>
      <w:ins w:id="39" w:author="Tyler Muffly" w:date="2021-08-22T10:05:00Z">
        <w:r w:rsidR="00A85273">
          <w:rPr>
            <w:rFonts w:ascii="Times New Roman" w:hAnsi="Times New Roman" w:cs="Times New Roman"/>
            <w:sz w:val="24"/>
            <w:szCs w:val="24"/>
          </w:rPr>
          <w:t xml:space="preserve">, </w:t>
        </w:r>
      </w:ins>
      <w:r w:rsidR="00932DA2" w:rsidRPr="00941008">
        <w:rPr>
          <w:rFonts w:ascii="Times New Roman" w:hAnsi="Times New Roman" w:cs="Times New Roman"/>
          <w:sz w:val="24"/>
          <w:szCs w:val="24"/>
        </w:rPr>
        <w:t xml:space="preserve">on </w:t>
      </w:r>
      <w:ins w:id="40" w:author="Tyler Muffly" w:date="2021-08-22T10:02:00Z">
        <w:r w:rsidR="00A85273">
          <w:rPr>
            <w:rFonts w:ascii="Times New Roman" w:hAnsi="Times New Roman" w:cs="Times New Roman"/>
            <w:sz w:val="24"/>
            <w:szCs w:val="24"/>
          </w:rPr>
          <w:t>January 20</w:t>
        </w:r>
      </w:ins>
      <w:del w:id="41" w:author="Tyler Muffly" w:date="2021-08-22T10:02:00Z">
        <w:r w:rsidR="00932DA2" w:rsidRPr="00941008" w:rsidDel="00A85273">
          <w:rPr>
            <w:rFonts w:ascii="Times New Roman" w:hAnsi="Times New Roman" w:cs="Times New Roman"/>
            <w:sz w:val="24"/>
            <w:szCs w:val="24"/>
          </w:rPr>
          <w:delText>January 20</w:delText>
        </w:r>
      </w:del>
      <w:r w:rsidR="00932DA2" w:rsidRPr="00941008">
        <w:rPr>
          <w:rFonts w:ascii="Times New Roman" w:hAnsi="Times New Roman" w:cs="Times New Roman"/>
          <w:sz w:val="24"/>
          <w:szCs w:val="24"/>
        </w:rPr>
        <w:t xml:space="preserve">, 2020, followed by the first mortality </w:t>
      </w:r>
      <w:proofErr w:type="gramStart"/>
      <w:r w:rsidR="00932DA2" w:rsidRPr="00941008">
        <w:rPr>
          <w:rFonts w:ascii="Times New Roman" w:hAnsi="Times New Roman" w:cs="Times New Roman"/>
          <w:sz w:val="24"/>
          <w:szCs w:val="24"/>
        </w:rPr>
        <w:t>on</w:t>
      </w:r>
      <w:proofErr w:type="gramEnd"/>
      <w:r w:rsidR="00932DA2" w:rsidRPr="00941008">
        <w:rPr>
          <w:rFonts w:ascii="Times New Roman" w:hAnsi="Times New Roman" w:cs="Times New Roman"/>
          <w:sz w:val="24"/>
          <w:szCs w:val="24"/>
        </w:rPr>
        <w:t xml:space="preserve"> February</w:t>
      </w:r>
      <w:del w:id="42" w:author="Tyler Muffly" w:date="2021-08-22T11:25:00Z">
        <w:r w:rsidR="00932DA2" w:rsidRPr="00941008" w:rsidDel="005C729A">
          <w:rPr>
            <w:rFonts w:ascii="Times New Roman" w:hAnsi="Times New Roman" w:cs="Times New Roman"/>
            <w:sz w:val="24"/>
            <w:szCs w:val="24"/>
          </w:rPr>
          <w:delText>,</w:delText>
        </w:r>
      </w:del>
      <w:r w:rsidR="00932DA2" w:rsidRPr="00941008">
        <w:rPr>
          <w:rFonts w:ascii="Times New Roman" w:hAnsi="Times New Roman" w:cs="Times New Roman"/>
          <w:sz w:val="24"/>
          <w:szCs w:val="24"/>
        </w:rPr>
        <w:t xml:space="preserve"> 26</w:t>
      </w:r>
      <w:ins w:id="43" w:author="Tyler Muffly" w:date="2021-08-22T11:26:00Z">
        <w:r w:rsidR="005C729A">
          <w:rPr>
            <w:rFonts w:ascii="Times New Roman" w:hAnsi="Times New Roman" w:cs="Times New Roman"/>
            <w:sz w:val="24"/>
            <w:szCs w:val="24"/>
          </w:rPr>
          <w:t>,</w:t>
        </w:r>
      </w:ins>
      <w:r w:rsidR="00932DA2" w:rsidRPr="00941008">
        <w:rPr>
          <w:rFonts w:ascii="Times New Roman" w:hAnsi="Times New Roman" w:cs="Times New Roman"/>
          <w:sz w:val="24"/>
          <w:szCs w:val="24"/>
        </w:rPr>
        <w:t xml:space="preserve"> 2020</w:t>
      </w:r>
      <w:r w:rsidR="00B26C76" w:rsidRPr="00941008">
        <w:rPr>
          <w:rFonts w:ascii="Times New Roman" w:hAnsi="Times New Roman" w:cs="Times New Roman"/>
          <w:sz w:val="24"/>
          <w:szCs w:val="24"/>
          <w:vertAlign w:val="superscript"/>
        </w:rPr>
        <w:t>1</w:t>
      </w:r>
      <w:r w:rsidR="00932DA2" w:rsidRPr="00941008">
        <w:rPr>
          <w:rFonts w:ascii="Times New Roman" w:hAnsi="Times New Roman" w:cs="Times New Roman"/>
          <w:sz w:val="24"/>
          <w:szCs w:val="24"/>
        </w:rPr>
        <w:t xml:space="preserve">. </w:t>
      </w:r>
      <w:r w:rsidR="00B26C76" w:rsidRPr="00941008">
        <w:rPr>
          <w:rFonts w:ascii="Times New Roman" w:hAnsi="Times New Roman" w:cs="Times New Roman"/>
          <w:sz w:val="24"/>
          <w:szCs w:val="24"/>
        </w:rPr>
        <w:t>T</w:t>
      </w:r>
      <w:r w:rsidR="00932DA2" w:rsidRPr="00941008">
        <w:rPr>
          <w:rFonts w:ascii="Times New Roman" w:hAnsi="Times New Roman" w:cs="Times New Roman"/>
          <w:sz w:val="24"/>
          <w:szCs w:val="24"/>
        </w:rPr>
        <w:t xml:space="preserve">he World Health Organization deemed </w:t>
      </w:r>
      <w:r w:rsidR="00B26C76" w:rsidRPr="00941008">
        <w:rPr>
          <w:rFonts w:ascii="Times New Roman" w:hAnsi="Times New Roman" w:cs="Times New Roman"/>
          <w:sz w:val="24"/>
          <w:szCs w:val="24"/>
        </w:rPr>
        <w:t xml:space="preserve">COVID-19 a global pandemic on </w:t>
      </w:r>
      <w:ins w:id="44" w:author="Tyler Muffly" w:date="2021-08-22T10:02:00Z">
        <w:r w:rsidR="00A85273">
          <w:rPr>
            <w:rFonts w:ascii="Times New Roman" w:hAnsi="Times New Roman" w:cs="Times New Roman"/>
            <w:sz w:val="24"/>
            <w:szCs w:val="24"/>
          </w:rPr>
          <w:t>March 11</w:t>
        </w:r>
      </w:ins>
      <w:del w:id="45" w:author="Tyler Muffly" w:date="2021-08-22T10:02:00Z">
        <w:r w:rsidR="00B26C76" w:rsidRPr="00941008" w:rsidDel="00A85273">
          <w:rPr>
            <w:rFonts w:ascii="Times New Roman" w:hAnsi="Times New Roman" w:cs="Times New Roman"/>
            <w:sz w:val="24"/>
            <w:szCs w:val="24"/>
          </w:rPr>
          <w:delText>March 11</w:delText>
        </w:r>
      </w:del>
      <w:r w:rsidR="00B26C76" w:rsidRPr="00941008">
        <w:rPr>
          <w:rFonts w:ascii="Times New Roman" w:hAnsi="Times New Roman" w:cs="Times New Roman"/>
          <w:sz w:val="24"/>
          <w:szCs w:val="24"/>
        </w:rPr>
        <w:t xml:space="preserve">, 2020. </w:t>
      </w:r>
      <w:commentRangeStart w:id="46"/>
      <w:r w:rsidR="00B26C76" w:rsidRPr="00941008">
        <w:rPr>
          <w:rFonts w:ascii="Times New Roman" w:hAnsi="Times New Roman" w:cs="Times New Roman"/>
          <w:sz w:val="24"/>
          <w:szCs w:val="24"/>
        </w:rPr>
        <w:t>At the time of writing, there have been close to 34 million cases and over 600,000 deaths from COVID-19 in the United States</w:t>
      </w:r>
      <w:r w:rsidR="00B26C76" w:rsidRPr="00941008">
        <w:rPr>
          <w:rFonts w:ascii="Times New Roman" w:hAnsi="Times New Roman" w:cs="Times New Roman"/>
          <w:sz w:val="24"/>
          <w:szCs w:val="24"/>
          <w:vertAlign w:val="superscript"/>
        </w:rPr>
        <w:t>2</w:t>
      </w:r>
      <w:commentRangeEnd w:id="46"/>
      <w:r w:rsidR="00C94F92" w:rsidRPr="00941008">
        <w:rPr>
          <w:rStyle w:val="CommentReference"/>
          <w:rFonts w:ascii="Times New Roman" w:hAnsi="Times New Roman" w:cs="Times New Roman"/>
          <w:sz w:val="24"/>
          <w:szCs w:val="24"/>
        </w:rPr>
        <w:commentReference w:id="46"/>
      </w:r>
      <w:r w:rsidR="00B26C76" w:rsidRPr="00941008">
        <w:rPr>
          <w:rFonts w:ascii="Times New Roman" w:hAnsi="Times New Roman" w:cs="Times New Roman"/>
          <w:sz w:val="24"/>
          <w:szCs w:val="24"/>
        </w:rPr>
        <w:t xml:space="preserve">. </w:t>
      </w:r>
    </w:p>
    <w:p w14:paraId="57B8B5B3" w14:textId="520262AE" w:rsidR="00B26C76" w:rsidRPr="00941008" w:rsidRDefault="00B26C76" w:rsidP="00C94F92">
      <w:pPr>
        <w:spacing w:line="480" w:lineRule="auto"/>
        <w:rPr>
          <w:rFonts w:ascii="Times New Roman" w:hAnsi="Times New Roman" w:cs="Times New Roman"/>
          <w:sz w:val="24"/>
          <w:szCs w:val="24"/>
        </w:rPr>
      </w:pPr>
      <w:r w:rsidRPr="00941008">
        <w:rPr>
          <w:rFonts w:ascii="Times New Roman" w:hAnsi="Times New Roman" w:cs="Times New Roman"/>
          <w:sz w:val="24"/>
          <w:szCs w:val="24"/>
        </w:rPr>
        <w:t xml:space="preserve">Following the World Health </w:t>
      </w:r>
      <w:ins w:id="47" w:author="Tyler Muffly" w:date="2021-08-22T11:44:00Z">
        <w:r w:rsidR="00A844B2">
          <w:rPr>
            <w:rFonts w:ascii="Times New Roman" w:hAnsi="Times New Roman" w:cs="Times New Roman"/>
            <w:sz w:val="24"/>
            <w:szCs w:val="24"/>
          </w:rPr>
          <w:t>Organization's</w:t>
        </w:r>
      </w:ins>
      <w:del w:id="48" w:author="Tyler Muffly" w:date="2021-08-22T11:44:00Z">
        <w:r w:rsidRPr="00941008" w:rsidDel="00A844B2">
          <w:rPr>
            <w:rFonts w:ascii="Times New Roman" w:hAnsi="Times New Roman" w:cs="Times New Roman"/>
            <w:sz w:val="24"/>
            <w:szCs w:val="24"/>
          </w:rPr>
          <w:delText>Organization</w:delText>
        </w:r>
      </w:del>
      <w:del w:id="49" w:author="Tyler Muffly" w:date="2021-08-22T10:05:00Z">
        <w:r w:rsidRPr="00941008" w:rsidDel="00A85273">
          <w:rPr>
            <w:rFonts w:ascii="Times New Roman" w:hAnsi="Times New Roman" w:cs="Times New Roman"/>
            <w:sz w:val="24"/>
            <w:szCs w:val="24"/>
          </w:rPr>
          <w:delText>s</w:delText>
        </w:r>
      </w:del>
      <w:r w:rsidRPr="00941008">
        <w:rPr>
          <w:rFonts w:ascii="Times New Roman" w:hAnsi="Times New Roman" w:cs="Times New Roman"/>
          <w:sz w:val="24"/>
          <w:szCs w:val="24"/>
        </w:rPr>
        <w:t xml:space="preserve"> declaration of a global pandemic, health authorities and hospital systems began implementing aggressive steps to mitigate the spread of COVID-19 and prepare hospitals for an influx of critically ill patients.</w:t>
      </w:r>
      <w:r w:rsidR="001D4F2A" w:rsidRPr="00941008">
        <w:rPr>
          <w:rFonts w:ascii="Times New Roman" w:hAnsi="Times New Roman" w:cs="Times New Roman"/>
          <w:sz w:val="24"/>
          <w:szCs w:val="24"/>
        </w:rPr>
        <w:t xml:space="preserve"> These preparations included a recommendation by the American Academy of Otolaryngology-Head and Neck Surgery (AAO-HNS) to delay all non</w:t>
      </w:r>
      <w:r w:rsidR="00D607C0" w:rsidRPr="00941008">
        <w:rPr>
          <w:rFonts w:ascii="Times New Roman" w:hAnsi="Times New Roman" w:cs="Times New Roman"/>
          <w:sz w:val="24"/>
          <w:szCs w:val="24"/>
        </w:rPr>
        <w:t>-</w:t>
      </w:r>
      <w:r w:rsidR="001D4F2A" w:rsidRPr="00941008">
        <w:rPr>
          <w:rFonts w:ascii="Times New Roman" w:hAnsi="Times New Roman" w:cs="Times New Roman"/>
          <w:sz w:val="24"/>
          <w:szCs w:val="24"/>
        </w:rPr>
        <w:t>emergent operations and</w:t>
      </w:r>
      <w:r w:rsidR="001C17F5" w:rsidRPr="00941008">
        <w:rPr>
          <w:rFonts w:ascii="Times New Roman" w:hAnsi="Times New Roman" w:cs="Times New Roman"/>
          <w:sz w:val="24"/>
          <w:szCs w:val="24"/>
        </w:rPr>
        <w:t xml:space="preserve"> to</w:t>
      </w:r>
      <w:r w:rsidR="001D4F2A" w:rsidRPr="00941008">
        <w:rPr>
          <w:rFonts w:ascii="Times New Roman" w:hAnsi="Times New Roman" w:cs="Times New Roman"/>
          <w:sz w:val="24"/>
          <w:szCs w:val="24"/>
        </w:rPr>
        <w:t xml:space="preserve"> postpon</w:t>
      </w:r>
      <w:r w:rsidR="001C17F5" w:rsidRPr="00941008">
        <w:rPr>
          <w:rFonts w:ascii="Times New Roman" w:hAnsi="Times New Roman" w:cs="Times New Roman"/>
          <w:sz w:val="24"/>
          <w:szCs w:val="24"/>
        </w:rPr>
        <w:t>e</w:t>
      </w:r>
      <w:r w:rsidR="001D4F2A" w:rsidRPr="00941008">
        <w:rPr>
          <w:rFonts w:ascii="Times New Roman" w:hAnsi="Times New Roman" w:cs="Times New Roman"/>
          <w:sz w:val="24"/>
          <w:szCs w:val="24"/>
        </w:rPr>
        <w:t xml:space="preserve"> all nonessential face-to-face clinic </w:t>
      </w:r>
      <w:proofErr w:type="gramStart"/>
      <w:r w:rsidR="001D4F2A" w:rsidRPr="00941008">
        <w:rPr>
          <w:rFonts w:ascii="Times New Roman" w:hAnsi="Times New Roman" w:cs="Times New Roman"/>
          <w:sz w:val="24"/>
          <w:szCs w:val="24"/>
        </w:rPr>
        <w:t>encounters.</w:t>
      </w:r>
      <w:ins w:id="50" w:author="Tyler Muffly" w:date="2021-08-22T11:26:00Z">
        <w:r w:rsidR="005C729A">
          <w:rPr>
            <w:rFonts w:ascii="Times New Roman" w:hAnsi="Times New Roman" w:cs="Times New Roman"/>
            <w:sz w:val="24"/>
            <w:szCs w:val="24"/>
          </w:rPr>
          <w:t>(</w:t>
        </w:r>
        <w:proofErr w:type="gramEnd"/>
        <w:r w:rsidR="005C729A">
          <w:rPr>
            <w:rFonts w:ascii="Times New Roman" w:hAnsi="Times New Roman" w:cs="Times New Roman"/>
            <w:sz w:val="24"/>
            <w:szCs w:val="24"/>
          </w:rPr>
          <w:t>CITATION NEEDED)</w:t>
        </w:r>
      </w:ins>
      <w:r w:rsidR="001D4F2A" w:rsidRPr="00941008">
        <w:rPr>
          <w:rFonts w:ascii="Times New Roman" w:hAnsi="Times New Roman" w:cs="Times New Roman"/>
          <w:sz w:val="24"/>
          <w:szCs w:val="24"/>
        </w:rPr>
        <w:t xml:space="preserve"> Many </w:t>
      </w:r>
      <w:r w:rsidR="00477292" w:rsidRPr="00941008">
        <w:rPr>
          <w:rFonts w:ascii="Times New Roman" w:hAnsi="Times New Roman" w:cs="Times New Roman"/>
          <w:sz w:val="24"/>
          <w:szCs w:val="24"/>
        </w:rPr>
        <w:t xml:space="preserve">institutions moved to limited operating room </w:t>
      </w:r>
      <w:r w:rsidR="001D4F2A" w:rsidRPr="00941008">
        <w:rPr>
          <w:rFonts w:ascii="Times New Roman" w:hAnsi="Times New Roman" w:cs="Times New Roman"/>
          <w:sz w:val="24"/>
          <w:szCs w:val="24"/>
        </w:rPr>
        <w:t>model</w:t>
      </w:r>
      <w:r w:rsidR="00D14AA7" w:rsidRPr="00941008">
        <w:rPr>
          <w:rFonts w:ascii="Times New Roman" w:hAnsi="Times New Roman" w:cs="Times New Roman"/>
          <w:sz w:val="24"/>
          <w:szCs w:val="24"/>
        </w:rPr>
        <w:t>s</w:t>
      </w:r>
      <w:r w:rsidR="001D4F2A" w:rsidRPr="00941008">
        <w:rPr>
          <w:rFonts w:ascii="Times New Roman" w:hAnsi="Times New Roman" w:cs="Times New Roman"/>
          <w:sz w:val="24"/>
          <w:szCs w:val="24"/>
        </w:rPr>
        <w:t xml:space="preserve"> and reduced the number of </w:t>
      </w:r>
      <w:r w:rsidR="00477292" w:rsidRPr="00941008">
        <w:rPr>
          <w:rFonts w:ascii="Times New Roman" w:hAnsi="Times New Roman" w:cs="Times New Roman"/>
          <w:sz w:val="24"/>
          <w:szCs w:val="24"/>
        </w:rPr>
        <w:t>trainees</w:t>
      </w:r>
      <w:r w:rsidR="001D4F2A" w:rsidRPr="00941008">
        <w:rPr>
          <w:rFonts w:ascii="Times New Roman" w:hAnsi="Times New Roman" w:cs="Times New Roman"/>
          <w:sz w:val="24"/>
          <w:szCs w:val="24"/>
        </w:rPr>
        <w:t xml:space="preserve"> </w:t>
      </w:r>
      <w:r w:rsidR="00477292" w:rsidRPr="00941008">
        <w:rPr>
          <w:rFonts w:ascii="Times New Roman" w:hAnsi="Times New Roman" w:cs="Times New Roman"/>
          <w:sz w:val="24"/>
          <w:szCs w:val="24"/>
        </w:rPr>
        <w:t>allowed to participate in surgical cases</w:t>
      </w:r>
      <w:r w:rsidR="00D14AA7" w:rsidRPr="00941008">
        <w:rPr>
          <w:rFonts w:ascii="Times New Roman" w:hAnsi="Times New Roman" w:cs="Times New Roman"/>
          <w:sz w:val="24"/>
          <w:szCs w:val="24"/>
          <w:vertAlign w:val="superscript"/>
        </w:rPr>
        <w:t>3</w:t>
      </w:r>
      <w:r w:rsidR="00477292" w:rsidRPr="00941008">
        <w:rPr>
          <w:rFonts w:ascii="Times New Roman" w:hAnsi="Times New Roman" w:cs="Times New Roman"/>
          <w:sz w:val="24"/>
          <w:szCs w:val="24"/>
        </w:rPr>
        <w:t>.  This even resulted in restricted</w:t>
      </w:r>
      <w:r w:rsidR="00D14AA7" w:rsidRPr="00941008">
        <w:rPr>
          <w:rFonts w:ascii="Times New Roman" w:hAnsi="Times New Roman" w:cs="Times New Roman"/>
          <w:sz w:val="24"/>
          <w:szCs w:val="24"/>
        </w:rPr>
        <w:t xml:space="preserve"> </w:t>
      </w:r>
      <w:r w:rsidR="00477292" w:rsidRPr="00941008">
        <w:rPr>
          <w:rFonts w:ascii="Times New Roman" w:hAnsi="Times New Roman" w:cs="Times New Roman"/>
          <w:sz w:val="24"/>
          <w:szCs w:val="24"/>
        </w:rPr>
        <w:t>head and neck</w:t>
      </w:r>
      <w:r w:rsidR="00D14AA7" w:rsidRPr="00941008">
        <w:rPr>
          <w:rFonts w:ascii="Times New Roman" w:hAnsi="Times New Roman" w:cs="Times New Roman"/>
          <w:sz w:val="24"/>
          <w:szCs w:val="24"/>
        </w:rPr>
        <w:t xml:space="preserve"> cancer services, including the temporary cessation of free-flap surgeries at some institutions</w:t>
      </w:r>
      <w:r w:rsidR="00D14AA7" w:rsidRPr="00941008">
        <w:rPr>
          <w:rFonts w:ascii="Times New Roman" w:hAnsi="Times New Roman" w:cs="Times New Roman"/>
          <w:sz w:val="24"/>
          <w:szCs w:val="24"/>
          <w:vertAlign w:val="superscript"/>
        </w:rPr>
        <w:t>4</w:t>
      </w:r>
      <w:r w:rsidR="00D14AA7" w:rsidRPr="00941008">
        <w:rPr>
          <w:rFonts w:ascii="Times New Roman" w:hAnsi="Times New Roman" w:cs="Times New Roman"/>
          <w:sz w:val="24"/>
          <w:szCs w:val="24"/>
        </w:rPr>
        <w:t>.</w:t>
      </w:r>
    </w:p>
    <w:p w14:paraId="259F1DCD" w14:textId="68CB3CAA" w:rsidR="00D14AA7" w:rsidRPr="00941008" w:rsidRDefault="00477292" w:rsidP="00C94F92">
      <w:pPr>
        <w:spacing w:line="480" w:lineRule="auto"/>
        <w:rPr>
          <w:rFonts w:ascii="Times New Roman" w:hAnsi="Times New Roman" w:cs="Times New Roman"/>
          <w:sz w:val="24"/>
          <w:szCs w:val="24"/>
        </w:rPr>
      </w:pPr>
      <w:r w:rsidRPr="00941008">
        <w:rPr>
          <w:rFonts w:ascii="Times New Roman" w:hAnsi="Times New Roman" w:cs="Times New Roman"/>
          <w:sz w:val="24"/>
          <w:szCs w:val="24"/>
        </w:rPr>
        <w:t xml:space="preserve">Surgical educators throughout the field of </w:t>
      </w:r>
      <w:ins w:id="51" w:author="Tyler Muffly" w:date="2021-08-22T10:06:00Z">
        <w:r w:rsidR="00A85273">
          <w:rPr>
            <w:rFonts w:ascii="Times New Roman" w:hAnsi="Times New Roman" w:cs="Times New Roman"/>
            <w:sz w:val="24"/>
            <w:szCs w:val="24"/>
          </w:rPr>
          <w:t>otolaryngology-head</w:t>
        </w:r>
      </w:ins>
      <w:del w:id="52" w:author="Tyler Muffly" w:date="2021-08-22T10:06:00Z">
        <w:r w:rsidRPr="00941008" w:rsidDel="00A85273">
          <w:rPr>
            <w:rFonts w:ascii="Times New Roman" w:hAnsi="Times New Roman" w:cs="Times New Roman"/>
            <w:sz w:val="24"/>
            <w:szCs w:val="24"/>
          </w:rPr>
          <w:delText>otolaryngology head</w:delText>
        </w:r>
      </w:del>
      <w:r w:rsidRPr="00941008">
        <w:rPr>
          <w:rFonts w:ascii="Times New Roman" w:hAnsi="Times New Roman" w:cs="Times New Roman"/>
          <w:sz w:val="24"/>
          <w:szCs w:val="24"/>
        </w:rPr>
        <w:t xml:space="preserve"> and neck surgery were </w:t>
      </w:r>
      <w:r w:rsidR="00C94F92" w:rsidRPr="00941008">
        <w:rPr>
          <w:rFonts w:ascii="Times New Roman" w:hAnsi="Times New Roman" w:cs="Times New Roman"/>
          <w:sz w:val="24"/>
          <w:szCs w:val="24"/>
        </w:rPr>
        <w:t xml:space="preserve">faced with the challenge </w:t>
      </w:r>
      <w:ins w:id="53" w:author="Tyler Muffly" w:date="2021-08-22T10:06:00Z">
        <w:r w:rsidR="00A85273">
          <w:rPr>
            <w:rFonts w:ascii="Times New Roman" w:hAnsi="Times New Roman" w:cs="Times New Roman"/>
            <w:sz w:val="24"/>
            <w:szCs w:val="24"/>
          </w:rPr>
          <w:t xml:space="preserve">of </w:t>
        </w:r>
      </w:ins>
      <w:r w:rsidR="00C94F92" w:rsidRPr="00941008">
        <w:rPr>
          <w:rFonts w:ascii="Times New Roman" w:hAnsi="Times New Roman" w:cs="Times New Roman"/>
          <w:sz w:val="24"/>
          <w:szCs w:val="24"/>
        </w:rPr>
        <w:t>adapting to these</w:t>
      </w:r>
      <w:r w:rsidRPr="00941008">
        <w:rPr>
          <w:rFonts w:ascii="Times New Roman" w:hAnsi="Times New Roman" w:cs="Times New Roman"/>
          <w:sz w:val="24"/>
          <w:szCs w:val="24"/>
        </w:rPr>
        <w:t xml:space="preserve"> precautions a</w:t>
      </w:r>
      <w:r w:rsidR="00C94F92" w:rsidRPr="00941008">
        <w:rPr>
          <w:rFonts w:ascii="Times New Roman" w:hAnsi="Times New Roman" w:cs="Times New Roman"/>
          <w:sz w:val="24"/>
          <w:szCs w:val="24"/>
        </w:rPr>
        <w:t>nd resultant</w:t>
      </w:r>
      <w:r w:rsidRPr="00941008">
        <w:rPr>
          <w:rFonts w:ascii="Times New Roman" w:hAnsi="Times New Roman" w:cs="Times New Roman"/>
          <w:sz w:val="24"/>
          <w:szCs w:val="24"/>
        </w:rPr>
        <w:t xml:space="preserve"> disruptions to </w:t>
      </w:r>
      <w:r w:rsidR="00D607C0" w:rsidRPr="00941008">
        <w:rPr>
          <w:rFonts w:ascii="Times New Roman" w:hAnsi="Times New Roman" w:cs="Times New Roman"/>
          <w:sz w:val="24"/>
          <w:szCs w:val="24"/>
        </w:rPr>
        <w:t>training</w:t>
      </w:r>
      <w:ins w:id="54" w:author="Tyler Muffly" w:date="2021-08-22T10:06:00Z">
        <w:r w:rsidR="00A85273">
          <w:rPr>
            <w:rFonts w:ascii="Times New Roman" w:hAnsi="Times New Roman" w:cs="Times New Roman"/>
            <w:sz w:val="24"/>
            <w:szCs w:val="24"/>
          </w:rPr>
          <w:t>. Still, the</w:t>
        </w:r>
      </w:ins>
      <w:del w:id="55" w:author="Tyler Muffly" w:date="2021-08-22T10:06:00Z">
        <w:r w:rsidRPr="00941008" w:rsidDel="00A85273">
          <w:rPr>
            <w:rFonts w:ascii="Times New Roman" w:hAnsi="Times New Roman" w:cs="Times New Roman"/>
            <w:sz w:val="24"/>
            <w:szCs w:val="24"/>
          </w:rPr>
          <w:delText>, but the</w:delText>
        </w:r>
      </w:del>
      <w:r w:rsidRPr="00941008">
        <w:rPr>
          <w:rFonts w:ascii="Times New Roman" w:hAnsi="Times New Roman" w:cs="Times New Roman"/>
          <w:sz w:val="24"/>
          <w:szCs w:val="24"/>
        </w:rPr>
        <w:t xml:space="preserve"> true effects on resident education are poorly understood.  </w:t>
      </w:r>
      <w:ins w:id="56" w:author="Tyler Muffly" w:date="2021-08-22T10:07:00Z">
        <w:r w:rsidR="00A85273">
          <w:rPr>
            <w:rFonts w:ascii="Times New Roman" w:hAnsi="Times New Roman" w:cs="Times New Roman"/>
            <w:sz w:val="24"/>
            <w:szCs w:val="24"/>
          </w:rPr>
          <w:t>Some preliminary studies have examined</w:t>
        </w:r>
      </w:ins>
      <w:del w:id="57" w:author="Tyler Muffly" w:date="2021-08-22T10:07:00Z">
        <w:r w:rsidRPr="00941008" w:rsidDel="00A85273">
          <w:rPr>
            <w:rFonts w:ascii="Times New Roman" w:hAnsi="Times New Roman" w:cs="Times New Roman"/>
            <w:sz w:val="24"/>
            <w:szCs w:val="24"/>
          </w:rPr>
          <w:delText>There have been some preliminary studies examining</w:delText>
        </w:r>
      </w:del>
      <w:r w:rsidRPr="00941008">
        <w:rPr>
          <w:rFonts w:ascii="Times New Roman" w:hAnsi="Times New Roman" w:cs="Times New Roman"/>
          <w:sz w:val="24"/>
          <w:szCs w:val="24"/>
        </w:rPr>
        <w:t xml:space="preserve"> other surgical specialties that demonstrated </w:t>
      </w:r>
      <w:r w:rsidR="00253AC4" w:rsidRPr="00941008">
        <w:rPr>
          <w:rFonts w:ascii="Times New Roman" w:hAnsi="Times New Roman" w:cs="Times New Roman"/>
          <w:sz w:val="24"/>
          <w:szCs w:val="24"/>
        </w:rPr>
        <w:t>significant reductions in resid</w:t>
      </w:r>
      <w:r w:rsidRPr="00941008">
        <w:rPr>
          <w:rFonts w:ascii="Times New Roman" w:hAnsi="Times New Roman" w:cs="Times New Roman"/>
          <w:sz w:val="24"/>
          <w:szCs w:val="24"/>
        </w:rPr>
        <w:t>ent surgical case volumes. These studies reported</w:t>
      </w:r>
      <w:r w:rsidR="00253AC4" w:rsidRPr="00941008">
        <w:rPr>
          <w:rFonts w:ascii="Times New Roman" w:hAnsi="Times New Roman" w:cs="Times New Roman"/>
          <w:sz w:val="24"/>
          <w:szCs w:val="24"/>
        </w:rPr>
        <w:t xml:space="preserve"> 49</w:t>
      </w:r>
      <w:r w:rsidR="00C94F92" w:rsidRPr="00941008">
        <w:rPr>
          <w:rFonts w:ascii="Times New Roman" w:hAnsi="Times New Roman" w:cs="Times New Roman"/>
          <w:sz w:val="24"/>
          <w:szCs w:val="24"/>
        </w:rPr>
        <w:t>-80% reductions in case volume</w:t>
      </w:r>
      <w:r w:rsidR="00253AC4" w:rsidRPr="00941008">
        <w:rPr>
          <w:rFonts w:ascii="Times New Roman" w:hAnsi="Times New Roman" w:cs="Times New Roman"/>
          <w:sz w:val="24"/>
          <w:szCs w:val="24"/>
        </w:rPr>
        <w:t xml:space="preserve"> following </w:t>
      </w:r>
      <w:ins w:id="58" w:author="Tyler Muffly" w:date="2021-08-22T10:07:00Z">
        <w:r w:rsidR="00A85273">
          <w:rPr>
            <w:rFonts w:ascii="Times New Roman" w:hAnsi="Times New Roman" w:cs="Times New Roman"/>
            <w:sz w:val="24"/>
            <w:szCs w:val="24"/>
          </w:rPr>
          <w:t xml:space="preserve">the </w:t>
        </w:r>
      </w:ins>
      <w:r w:rsidR="00253AC4" w:rsidRPr="00941008">
        <w:rPr>
          <w:rFonts w:ascii="Times New Roman" w:hAnsi="Times New Roman" w:cs="Times New Roman"/>
          <w:sz w:val="24"/>
          <w:szCs w:val="24"/>
        </w:rPr>
        <w:t>implementation of COVID-19 precaution</w:t>
      </w:r>
      <w:r w:rsidRPr="00941008">
        <w:rPr>
          <w:rFonts w:ascii="Times New Roman" w:hAnsi="Times New Roman" w:cs="Times New Roman"/>
          <w:sz w:val="24"/>
          <w:szCs w:val="24"/>
        </w:rPr>
        <w:t>s</w:t>
      </w:r>
      <w:ins w:id="59" w:author="Tyler Muffly" w:date="2021-08-22T10:07:00Z">
        <w:r w:rsidR="00A85273">
          <w:rPr>
            <w:rFonts w:ascii="Times New Roman" w:hAnsi="Times New Roman" w:cs="Times New Roman"/>
            <w:sz w:val="24"/>
            <w:szCs w:val="24"/>
          </w:rPr>
          <w:t>. However,</w:t>
        </w:r>
      </w:ins>
      <w:del w:id="60" w:author="Tyler Muffly" w:date="2021-08-22T10:07:00Z">
        <w:r w:rsidRPr="00941008" w:rsidDel="00A85273">
          <w:rPr>
            <w:rFonts w:ascii="Times New Roman" w:hAnsi="Times New Roman" w:cs="Times New Roman"/>
            <w:sz w:val="24"/>
            <w:szCs w:val="24"/>
          </w:rPr>
          <w:delText>, though</w:delText>
        </w:r>
      </w:del>
      <w:r w:rsidRPr="00941008">
        <w:rPr>
          <w:rFonts w:ascii="Times New Roman" w:hAnsi="Times New Roman" w:cs="Times New Roman"/>
          <w:sz w:val="24"/>
          <w:szCs w:val="24"/>
        </w:rPr>
        <w:t xml:space="preserve"> these data are </w:t>
      </w:r>
      <w:ins w:id="61" w:author="Tyler Muffly" w:date="2021-08-22T10:07:00Z">
        <w:r w:rsidR="00A85273">
          <w:rPr>
            <w:rFonts w:ascii="Times New Roman" w:hAnsi="Times New Roman" w:cs="Times New Roman"/>
            <w:sz w:val="24"/>
            <w:szCs w:val="24"/>
          </w:rPr>
          <w:t>primarily</w:t>
        </w:r>
      </w:ins>
      <w:del w:id="62" w:author="Tyler Muffly" w:date="2021-08-22T10:07:00Z">
        <w:r w:rsidRPr="00941008" w:rsidDel="00A85273">
          <w:rPr>
            <w:rFonts w:ascii="Times New Roman" w:hAnsi="Times New Roman" w:cs="Times New Roman"/>
            <w:sz w:val="24"/>
            <w:szCs w:val="24"/>
          </w:rPr>
          <w:delText>largely</w:delText>
        </w:r>
      </w:del>
      <w:r w:rsidRPr="00941008">
        <w:rPr>
          <w:rFonts w:ascii="Times New Roman" w:hAnsi="Times New Roman" w:cs="Times New Roman"/>
          <w:sz w:val="24"/>
          <w:szCs w:val="24"/>
        </w:rPr>
        <w:t xml:space="preserve"> limited to the months immediately following the declaration of a global pandemic</w:t>
      </w:r>
      <w:del w:id="63" w:author="Tyler Muffly" w:date="2021-08-22T10:07:00Z">
        <w:r w:rsidRPr="00941008" w:rsidDel="00A85273">
          <w:rPr>
            <w:rFonts w:ascii="Times New Roman" w:hAnsi="Times New Roman" w:cs="Times New Roman"/>
            <w:sz w:val="24"/>
            <w:szCs w:val="24"/>
          </w:rPr>
          <w:delText>,</w:delText>
        </w:r>
      </w:del>
      <w:r w:rsidRPr="00941008">
        <w:rPr>
          <w:rFonts w:ascii="Times New Roman" w:hAnsi="Times New Roman" w:cs="Times New Roman"/>
          <w:sz w:val="24"/>
          <w:szCs w:val="24"/>
        </w:rPr>
        <w:t xml:space="preserve"> and did not report on </w:t>
      </w:r>
      <w:r w:rsidRPr="00941008">
        <w:rPr>
          <w:rFonts w:ascii="Times New Roman" w:hAnsi="Times New Roman" w:cs="Times New Roman"/>
          <w:sz w:val="24"/>
          <w:szCs w:val="24"/>
        </w:rPr>
        <w:lastRenderedPageBreak/>
        <w:t xml:space="preserve">subsequent months of recovery or additional periods of </w:t>
      </w:r>
      <w:r w:rsidR="006075C1" w:rsidRPr="00941008">
        <w:rPr>
          <w:rFonts w:ascii="Times New Roman" w:hAnsi="Times New Roman" w:cs="Times New Roman"/>
          <w:sz w:val="24"/>
          <w:szCs w:val="24"/>
        </w:rPr>
        <w:t>precautions during later surges in infections</w:t>
      </w:r>
      <w:r w:rsidR="00253AC4" w:rsidRPr="00941008">
        <w:rPr>
          <w:rFonts w:ascii="Times New Roman" w:hAnsi="Times New Roman" w:cs="Times New Roman"/>
          <w:sz w:val="24"/>
          <w:szCs w:val="24"/>
          <w:vertAlign w:val="superscript"/>
        </w:rPr>
        <w:t>6-9</w:t>
      </w:r>
      <w:r w:rsidR="00253AC4" w:rsidRPr="00941008">
        <w:rPr>
          <w:rFonts w:ascii="Times New Roman" w:hAnsi="Times New Roman" w:cs="Times New Roman"/>
          <w:sz w:val="24"/>
          <w:szCs w:val="24"/>
        </w:rPr>
        <w:t xml:space="preserve">. </w:t>
      </w:r>
    </w:p>
    <w:p w14:paraId="0E2DB1AA" w14:textId="71B4EF59" w:rsidR="009767F2" w:rsidRPr="00941008" w:rsidRDefault="009767F2" w:rsidP="00C94F92">
      <w:pPr>
        <w:spacing w:line="480" w:lineRule="auto"/>
        <w:rPr>
          <w:rFonts w:ascii="Times New Roman" w:hAnsi="Times New Roman" w:cs="Times New Roman"/>
          <w:sz w:val="24"/>
          <w:szCs w:val="24"/>
        </w:rPr>
      </w:pPr>
      <w:r w:rsidRPr="00941008">
        <w:rPr>
          <w:rFonts w:ascii="Times New Roman" w:hAnsi="Times New Roman" w:cs="Times New Roman"/>
          <w:sz w:val="24"/>
          <w:szCs w:val="24"/>
        </w:rPr>
        <w:t xml:space="preserve">The specialty of </w:t>
      </w:r>
      <w:r w:rsidR="00C94F92" w:rsidRPr="00941008">
        <w:rPr>
          <w:rFonts w:ascii="Times New Roman" w:hAnsi="Times New Roman" w:cs="Times New Roman"/>
          <w:sz w:val="24"/>
          <w:szCs w:val="24"/>
        </w:rPr>
        <w:t>otolaryngology head and neck surgery</w:t>
      </w:r>
      <w:r w:rsidRPr="00941008">
        <w:rPr>
          <w:rFonts w:ascii="Times New Roman" w:hAnsi="Times New Roman" w:cs="Times New Roman"/>
          <w:sz w:val="24"/>
          <w:szCs w:val="24"/>
        </w:rPr>
        <w:t xml:space="preserve"> faces a uniquely high risk of COVID-19 transmission, given the frequency of aerosolized procedures in </w:t>
      </w:r>
      <w:ins w:id="64" w:author="Tyler Muffly" w:date="2021-08-22T10:07:00Z">
        <w:r w:rsidR="00A85273">
          <w:rPr>
            <w:rFonts w:ascii="Times New Roman" w:hAnsi="Times New Roman" w:cs="Times New Roman"/>
            <w:sz w:val="24"/>
            <w:szCs w:val="24"/>
          </w:rPr>
          <w:t>routine clinical examinations</w:t>
        </w:r>
      </w:ins>
      <w:del w:id="65" w:author="Tyler Muffly" w:date="2021-08-22T10:07:00Z">
        <w:r w:rsidRPr="00941008" w:rsidDel="00A85273">
          <w:rPr>
            <w:rFonts w:ascii="Times New Roman" w:hAnsi="Times New Roman" w:cs="Times New Roman"/>
            <w:sz w:val="24"/>
            <w:szCs w:val="24"/>
          </w:rPr>
          <w:delText>both routine clinical examination</w:delText>
        </w:r>
      </w:del>
      <w:r w:rsidRPr="00941008">
        <w:rPr>
          <w:rFonts w:ascii="Times New Roman" w:hAnsi="Times New Roman" w:cs="Times New Roman"/>
          <w:sz w:val="24"/>
          <w:szCs w:val="24"/>
        </w:rPr>
        <w:t xml:space="preserve"> and surgical intervention</w:t>
      </w:r>
      <w:r w:rsidRPr="00941008">
        <w:rPr>
          <w:rFonts w:ascii="Times New Roman" w:hAnsi="Times New Roman" w:cs="Times New Roman"/>
          <w:sz w:val="24"/>
          <w:szCs w:val="24"/>
          <w:vertAlign w:val="superscript"/>
        </w:rPr>
        <w:t>3</w:t>
      </w:r>
      <w:r w:rsidRPr="00941008">
        <w:rPr>
          <w:rFonts w:ascii="Times New Roman" w:hAnsi="Times New Roman" w:cs="Times New Roman"/>
          <w:sz w:val="24"/>
          <w:szCs w:val="24"/>
        </w:rPr>
        <w:t xml:space="preserve">. There has yet to be a study evaluating the </w:t>
      </w:r>
      <w:r w:rsidR="00270CFE">
        <w:rPr>
          <w:rFonts w:ascii="Times New Roman" w:hAnsi="Times New Roman" w:cs="Times New Roman"/>
          <w:sz w:val="24"/>
          <w:szCs w:val="24"/>
        </w:rPr>
        <w:t xml:space="preserve">long-term </w:t>
      </w:r>
      <w:r w:rsidRPr="00941008">
        <w:rPr>
          <w:rFonts w:ascii="Times New Roman" w:hAnsi="Times New Roman" w:cs="Times New Roman"/>
          <w:sz w:val="24"/>
          <w:szCs w:val="24"/>
        </w:rPr>
        <w:t>effects of COVID-1</w:t>
      </w:r>
      <w:r w:rsidR="00477292" w:rsidRPr="00941008">
        <w:rPr>
          <w:rFonts w:ascii="Times New Roman" w:hAnsi="Times New Roman" w:cs="Times New Roman"/>
          <w:sz w:val="24"/>
          <w:szCs w:val="24"/>
        </w:rPr>
        <w:t xml:space="preserve">9 </w:t>
      </w:r>
      <w:del w:id="66" w:author="Tyler Muffly" w:date="2021-08-22T11:28:00Z">
        <w:r w:rsidR="00477292" w:rsidRPr="00941008" w:rsidDel="005C729A">
          <w:rPr>
            <w:rFonts w:ascii="Times New Roman" w:hAnsi="Times New Roman" w:cs="Times New Roman"/>
            <w:sz w:val="24"/>
            <w:szCs w:val="24"/>
          </w:rPr>
          <w:delText xml:space="preserve">precautions </w:delText>
        </w:r>
      </w:del>
      <w:ins w:id="67" w:author="Tyler Muffly" w:date="2021-08-22T11:28:00Z">
        <w:r w:rsidR="005C729A">
          <w:rPr>
            <w:rFonts w:ascii="Times New Roman" w:hAnsi="Times New Roman" w:cs="Times New Roman"/>
            <w:sz w:val="24"/>
            <w:szCs w:val="24"/>
          </w:rPr>
          <w:t>restrictions</w:t>
        </w:r>
        <w:r w:rsidR="005C729A" w:rsidRPr="00941008">
          <w:rPr>
            <w:rFonts w:ascii="Times New Roman" w:hAnsi="Times New Roman" w:cs="Times New Roman"/>
            <w:sz w:val="24"/>
            <w:szCs w:val="24"/>
          </w:rPr>
          <w:t xml:space="preserve"> </w:t>
        </w:r>
      </w:ins>
      <w:r w:rsidR="00477292" w:rsidRPr="00941008">
        <w:rPr>
          <w:rFonts w:ascii="Times New Roman" w:hAnsi="Times New Roman" w:cs="Times New Roman"/>
          <w:sz w:val="24"/>
          <w:szCs w:val="24"/>
        </w:rPr>
        <w:t xml:space="preserve">on otolaryngology head and neck surgery </w:t>
      </w:r>
      <w:r w:rsidRPr="00941008">
        <w:rPr>
          <w:rFonts w:ascii="Times New Roman" w:hAnsi="Times New Roman" w:cs="Times New Roman"/>
          <w:sz w:val="24"/>
          <w:szCs w:val="24"/>
        </w:rPr>
        <w:t xml:space="preserve">resident surgical case volume. Herein, we present a multi-institutional analysis comparing the resident case numbers </w:t>
      </w:r>
      <w:ins w:id="68" w:author="Tyler Muffly" w:date="2021-08-22T10:08:00Z">
        <w:r w:rsidR="00A85273">
          <w:rPr>
            <w:rFonts w:ascii="Times New Roman" w:hAnsi="Times New Roman" w:cs="Times New Roman"/>
            <w:sz w:val="24"/>
            <w:szCs w:val="24"/>
          </w:rPr>
          <w:t>before</w:t>
        </w:r>
      </w:ins>
      <w:del w:id="69" w:author="Tyler Muffly" w:date="2021-08-22T10:08:00Z">
        <w:r w:rsidR="00477292" w:rsidRPr="00941008" w:rsidDel="00A85273">
          <w:rPr>
            <w:rFonts w:ascii="Times New Roman" w:hAnsi="Times New Roman" w:cs="Times New Roman"/>
            <w:sz w:val="24"/>
            <w:szCs w:val="24"/>
          </w:rPr>
          <w:delText>prior to</w:delText>
        </w:r>
      </w:del>
      <w:r w:rsidR="00477292" w:rsidRPr="00941008">
        <w:rPr>
          <w:rFonts w:ascii="Times New Roman" w:hAnsi="Times New Roman" w:cs="Times New Roman"/>
          <w:sz w:val="24"/>
          <w:szCs w:val="24"/>
        </w:rPr>
        <w:t xml:space="preserve"> the pandemic, to </w:t>
      </w:r>
      <w:r w:rsidRPr="00941008">
        <w:rPr>
          <w:rFonts w:ascii="Times New Roman" w:hAnsi="Times New Roman" w:cs="Times New Roman"/>
          <w:sz w:val="24"/>
          <w:szCs w:val="24"/>
        </w:rPr>
        <w:t>the year following implementation of COVID-19 pr</w:t>
      </w:r>
      <w:r w:rsidR="00477292" w:rsidRPr="00941008">
        <w:rPr>
          <w:rFonts w:ascii="Times New Roman" w:hAnsi="Times New Roman" w:cs="Times New Roman"/>
          <w:sz w:val="24"/>
          <w:szCs w:val="24"/>
        </w:rPr>
        <w:t>ecautions.</w:t>
      </w:r>
      <w:r w:rsidR="00C94F92" w:rsidRPr="00941008">
        <w:rPr>
          <w:rFonts w:ascii="Times New Roman" w:hAnsi="Times New Roman" w:cs="Times New Roman"/>
          <w:sz w:val="24"/>
          <w:szCs w:val="24"/>
        </w:rPr>
        <w:t xml:space="preserve">  </w:t>
      </w:r>
    </w:p>
    <w:p w14:paraId="042DBF98" w14:textId="6A1BE569" w:rsidR="00B26C76" w:rsidRPr="00941008" w:rsidRDefault="00B26C76">
      <w:pPr>
        <w:rPr>
          <w:rFonts w:ascii="Times New Roman" w:hAnsi="Times New Roman" w:cs="Times New Roman"/>
          <w:sz w:val="24"/>
          <w:szCs w:val="24"/>
        </w:rPr>
      </w:pPr>
    </w:p>
    <w:p w14:paraId="5FD5F365" w14:textId="1C2FBF89" w:rsidR="0010572F" w:rsidRPr="00941008" w:rsidRDefault="0010572F">
      <w:pPr>
        <w:rPr>
          <w:rFonts w:ascii="Times New Roman" w:hAnsi="Times New Roman" w:cs="Times New Roman"/>
          <w:b/>
          <w:sz w:val="24"/>
          <w:szCs w:val="24"/>
        </w:rPr>
      </w:pPr>
      <w:r w:rsidRPr="00941008">
        <w:rPr>
          <w:rFonts w:ascii="Times New Roman" w:hAnsi="Times New Roman" w:cs="Times New Roman"/>
          <w:b/>
          <w:sz w:val="24"/>
          <w:szCs w:val="24"/>
        </w:rPr>
        <w:t>Methods:</w:t>
      </w:r>
    </w:p>
    <w:p w14:paraId="5CFF4418" w14:textId="25DFE3C5" w:rsidR="00F3774E" w:rsidRPr="00941008" w:rsidRDefault="0010572F" w:rsidP="00941008">
      <w:pPr>
        <w:spacing w:line="480" w:lineRule="auto"/>
        <w:rPr>
          <w:rFonts w:ascii="Times New Roman" w:hAnsi="Times New Roman" w:cs="Times New Roman"/>
          <w:sz w:val="24"/>
          <w:szCs w:val="24"/>
        </w:rPr>
      </w:pPr>
      <w:r w:rsidRPr="00941008">
        <w:rPr>
          <w:rFonts w:ascii="Times New Roman" w:hAnsi="Times New Roman" w:cs="Times New Roman"/>
          <w:sz w:val="24"/>
          <w:szCs w:val="24"/>
        </w:rPr>
        <w:t xml:space="preserve">Resident </w:t>
      </w:r>
      <w:r w:rsidR="000B018C" w:rsidRPr="00941008">
        <w:rPr>
          <w:rFonts w:ascii="Times New Roman" w:hAnsi="Times New Roman" w:cs="Times New Roman"/>
          <w:sz w:val="24"/>
          <w:szCs w:val="24"/>
        </w:rPr>
        <w:t>surgical case</w:t>
      </w:r>
      <w:r w:rsidRPr="00941008">
        <w:rPr>
          <w:rFonts w:ascii="Times New Roman" w:hAnsi="Times New Roman" w:cs="Times New Roman"/>
          <w:sz w:val="24"/>
          <w:szCs w:val="24"/>
        </w:rPr>
        <w:t xml:space="preserve"> data was examined fr</w:t>
      </w:r>
      <w:r w:rsidR="00F3774E" w:rsidRPr="00941008">
        <w:rPr>
          <w:rFonts w:ascii="Times New Roman" w:hAnsi="Times New Roman" w:cs="Times New Roman"/>
          <w:sz w:val="24"/>
          <w:szCs w:val="24"/>
        </w:rPr>
        <w:t xml:space="preserve">om otolaryngology head and neck surgery residency programs at </w:t>
      </w:r>
      <w:r w:rsidRPr="00941008">
        <w:rPr>
          <w:rFonts w:ascii="Times New Roman" w:hAnsi="Times New Roman" w:cs="Times New Roman"/>
          <w:sz w:val="24"/>
          <w:szCs w:val="24"/>
        </w:rPr>
        <w:t>six participating ins</w:t>
      </w:r>
      <w:r w:rsidR="00E26E1E" w:rsidRPr="00941008">
        <w:rPr>
          <w:rFonts w:ascii="Times New Roman" w:hAnsi="Times New Roman" w:cs="Times New Roman"/>
          <w:sz w:val="24"/>
          <w:szCs w:val="24"/>
        </w:rPr>
        <w:t xml:space="preserve">titutions.  These institutions included </w:t>
      </w:r>
      <w:commentRangeStart w:id="70"/>
      <w:r w:rsidR="00F3774E" w:rsidRPr="00941008">
        <w:rPr>
          <w:rFonts w:ascii="Times New Roman" w:hAnsi="Times New Roman" w:cs="Times New Roman"/>
          <w:sz w:val="24"/>
          <w:szCs w:val="24"/>
        </w:rPr>
        <w:t>Harvard</w:t>
      </w:r>
      <w:commentRangeEnd w:id="70"/>
      <w:r w:rsidR="005C729A">
        <w:rPr>
          <w:rStyle w:val="CommentReference"/>
        </w:rPr>
        <w:commentReference w:id="70"/>
      </w:r>
      <w:r w:rsidR="00F3774E" w:rsidRPr="00941008">
        <w:rPr>
          <w:rFonts w:ascii="Times New Roman" w:hAnsi="Times New Roman" w:cs="Times New Roman"/>
          <w:sz w:val="24"/>
          <w:szCs w:val="24"/>
        </w:rPr>
        <w:t xml:space="preserve"> University, Georgetown University, </w:t>
      </w:r>
      <w:ins w:id="71" w:author="Tyler Muffly" w:date="2021-08-22T11:28:00Z">
        <w:r w:rsidR="005C729A" w:rsidRPr="00941008">
          <w:rPr>
            <w:rFonts w:ascii="Times New Roman" w:hAnsi="Times New Roman" w:cs="Times New Roman"/>
            <w:sz w:val="24"/>
            <w:szCs w:val="24"/>
          </w:rPr>
          <w:t>Louisiana State University</w:t>
        </w:r>
        <w:r w:rsidR="005C729A">
          <w:rPr>
            <w:rFonts w:ascii="Times New Roman" w:hAnsi="Times New Roman" w:cs="Times New Roman"/>
            <w:sz w:val="24"/>
            <w:szCs w:val="24"/>
          </w:rPr>
          <w:t xml:space="preserve">, </w:t>
        </w:r>
      </w:ins>
      <w:r w:rsidR="00F3774E" w:rsidRPr="00941008">
        <w:rPr>
          <w:rFonts w:ascii="Times New Roman" w:hAnsi="Times New Roman" w:cs="Times New Roman"/>
          <w:sz w:val="24"/>
          <w:szCs w:val="24"/>
        </w:rPr>
        <w:t xml:space="preserve">University of California San Francisco, University of Colorado, </w:t>
      </w:r>
      <w:ins w:id="72" w:author="Tyler Muffly" w:date="2021-08-22T11:28:00Z">
        <w:r w:rsidR="005C729A">
          <w:rPr>
            <w:rFonts w:ascii="Times New Roman" w:hAnsi="Times New Roman" w:cs="Times New Roman"/>
            <w:sz w:val="24"/>
            <w:szCs w:val="24"/>
          </w:rPr>
          <w:t xml:space="preserve">and </w:t>
        </w:r>
      </w:ins>
      <w:r w:rsidR="00F3774E" w:rsidRPr="00941008">
        <w:rPr>
          <w:rFonts w:ascii="Times New Roman" w:hAnsi="Times New Roman" w:cs="Times New Roman"/>
          <w:sz w:val="24"/>
          <w:szCs w:val="24"/>
        </w:rPr>
        <w:t>University of Kansas</w:t>
      </w:r>
      <w:del w:id="73" w:author="Tyler Muffly" w:date="2021-08-22T11:28:00Z">
        <w:r w:rsidR="00F3774E" w:rsidRPr="00941008" w:rsidDel="005C729A">
          <w:rPr>
            <w:rFonts w:ascii="Times New Roman" w:hAnsi="Times New Roman" w:cs="Times New Roman"/>
            <w:sz w:val="24"/>
            <w:szCs w:val="24"/>
          </w:rPr>
          <w:delText>, and Louisiana State University</w:delText>
        </w:r>
      </w:del>
      <w:r w:rsidR="00F3774E" w:rsidRPr="00941008">
        <w:rPr>
          <w:rFonts w:ascii="Times New Roman" w:hAnsi="Times New Roman" w:cs="Times New Roman"/>
          <w:sz w:val="24"/>
          <w:szCs w:val="24"/>
        </w:rPr>
        <w:t xml:space="preserve">.  Characteristics of </w:t>
      </w:r>
      <w:r w:rsidR="00941008">
        <w:rPr>
          <w:rFonts w:ascii="Times New Roman" w:hAnsi="Times New Roman" w:cs="Times New Roman"/>
          <w:sz w:val="24"/>
          <w:szCs w:val="24"/>
        </w:rPr>
        <w:t>the residency programs</w:t>
      </w:r>
      <w:r w:rsidR="00F3774E" w:rsidRPr="00941008">
        <w:rPr>
          <w:rFonts w:ascii="Times New Roman" w:hAnsi="Times New Roman" w:cs="Times New Roman"/>
          <w:sz w:val="24"/>
          <w:szCs w:val="24"/>
        </w:rPr>
        <w:t xml:space="preserve"> can be found in </w:t>
      </w:r>
      <w:r w:rsidR="00F3774E" w:rsidRPr="00941008">
        <w:rPr>
          <w:rFonts w:ascii="Times New Roman" w:hAnsi="Times New Roman" w:cs="Times New Roman"/>
          <w:b/>
          <w:sz w:val="24"/>
          <w:szCs w:val="24"/>
        </w:rPr>
        <w:t>Table 1</w:t>
      </w:r>
      <w:r w:rsidR="00F3774E" w:rsidRPr="00941008">
        <w:rPr>
          <w:rFonts w:ascii="Times New Roman" w:hAnsi="Times New Roman" w:cs="Times New Roman"/>
          <w:sz w:val="24"/>
          <w:szCs w:val="24"/>
        </w:rPr>
        <w:t>.</w:t>
      </w:r>
    </w:p>
    <w:p w14:paraId="0B9C92DB" w14:textId="5B7A83EE" w:rsidR="00F3774E" w:rsidRPr="00941008" w:rsidRDefault="00F3774E" w:rsidP="00941008">
      <w:pPr>
        <w:spacing w:line="480" w:lineRule="auto"/>
        <w:rPr>
          <w:rFonts w:ascii="Times New Roman" w:hAnsi="Times New Roman" w:cs="Times New Roman"/>
          <w:sz w:val="24"/>
          <w:szCs w:val="24"/>
        </w:rPr>
      </w:pPr>
      <w:commentRangeStart w:id="74"/>
      <w:r w:rsidRPr="00941008">
        <w:rPr>
          <w:rFonts w:ascii="Times New Roman" w:hAnsi="Times New Roman" w:cs="Times New Roman"/>
          <w:sz w:val="24"/>
          <w:szCs w:val="24"/>
        </w:rPr>
        <w:t>***</w:t>
      </w:r>
      <w:commentRangeEnd w:id="74"/>
      <w:r w:rsidRPr="00941008">
        <w:rPr>
          <w:rStyle w:val="CommentReference"/>
          <w:rFonts w:ascii="Times New Roman" w:hAnsi="Times New Roman" w:cs="Times New Roman"/>
          <w:sz w:val="24"/>
          <w:szCs w:val="24"/>
        </w:rPr>
        <w:commentReference w:id="74"/>
      </w:r>
    </w:p>
    <w:p w14:paraId="0BC1308E" w14:textId="77777777" w:rsidR="00250430" w:rsidRDefault="00D76EA0" w:rsidP="00250430">
      <w:pPr>
        <w:spacing w:line="480" w:lineRule="auto"/>
        <w:rPr>
          <w:rFonts w:ascii="Times New Roman" w:hAnsi="Times New Roman" w:cs="Times New Roman"/>
          <w:sz w:val="24"/>
          <w:szCs w:val="24"/>
        </w:rPr>
      </w:pPr>
      <w:commentRangeStart w:id="75"/>
      <w:r w:rsidRPr="00941008">
        <w:rPr>
          <w:rFonts w:ascii="Times New Roman" w:hAnsi="Times New Roman" w:cs="Times New Roman"/>
          <w:sz w:val="24"/>
          <w:szCs w:val="24"/>
        </w:rPr>
        <w:t>Key index cases were defined per…</w:t>
      </w:r>
      <w:commentRangeEnd w:id="75"/>
      <w:r w:rsidRPr="00941008">
        <w:rPr>
          <w:rStyle w:val="CommentReference"/>
          <w:rFonts w:ascii="Times New Roman" w:hAnsi="Times New Roman" w:cs="Times New Roman"/>
          <w:sz w:val="24"/>
          <w:szCs w:val="24"/>
        </w:rPr>
        <w:commentReference w:id="75"/>
      </w:r>
      <w:r w:rsidR="00250430" w:rsidRPr="00250430">
        <w:rPr>
          <w:rFonts w:ascii="Times New Roman" w:hAnsi="Times New Roman" w:cs="Times New Roman"/>
          <w:sz w:val="24"/>
          <w:szCs w:val="24"/>
        </w:rPr>
        <w:t xml:space="preserve"> </w:t>
      </w:r>
    </w:p>
    <w:p w14:paraId="0754CDD4" w14:textId="223C7978" w:rsidR="00270CFE" w:rsidRDefault="00250430" w:rsidP="00250430">
      <w:pPr>
        <w:spacing w:line="480" w:lineRule="auto"/>
        <w:rPr>
          <w:rFonts w:ascii="Times New Roman" w:hAnsi="Times New Roman" w:cs="Times New Roman"/>
          <w:sz w:val="24"/>
          <w:szCs w:val="24"/>
        </w:rPr>
      </w:pPr>
      <w:r>
        <w:rPr>
          <w:rFonts w:ascii="Times New Roman" w:hAnsi="Times New Roman" w:cs="Times New Roman"/>
          <w:sz w:val="24"/>
          <w:szCs w:val="24"/>
        </w:rPr>
        <w:t xml:space="preserve">Key index cases for the specialty of Head and Neck included parotidectomy, neck dissection, oral cavity resection, thyroid or parathyroidectomy.  Key index cases for the specialty of Otology and Audiology included tympanoplasty, mastoidectomy, and stapedectomy or </w:t>
      </w:r>
      <w:proofErr w:type="spellStart"/>
      <w:r>
        <w:rPr>
          <w:rFonts w:ascii="Times New Roman" w:hAnsi="Times New Roman" w:cs="Times New Roman"/>
          <w:sz w:val="24"/>
          <w:szCs w:val="24"/>
        </w:rPr>
        <w:t>ossiculoplasty</w:t>
      </w:r>
      <w:proofErr w:type="spellEnd"/>
      <w:r>
        <w:rPr>
          <w:rFonts w:ascii="Times New Roman" w:hAnsi="Times New Roman" w:cs="Times New Roman"/>
          <w:sz w:val="24"/>
          <w:szCs w:val="24"/>
        </w:rPr>
        <w:t xml:space="preserve">.  Key index cases for the specialty of Facial Plastics and Reconstructive Surgery included rhinoplasty, mandible or midface fractures, and flaps or grafts. </w:t>
      </w:r>
      <w:r w:rsidR="00270CFE">
        <w:rPr>
          <w:rFonts w:ascii="Times New Roman" w:hAnsi="Times New Roman" w:cs="Times New Roman"/>
          <w:sz w:val="24"/>
          <w:szCs w:val="24"/>
        </w:rPr>
        <w:t xml:space="preserve"> Key index cases for the General </w:t>
      </w:r>
      <w:r w:rsidR="00270CFE">
        <w:rPr>
          <w:rFonts w:ascii="Times New Roman" w:hAnsi="Times New Roman" w:cs="Times New Roman"/>
          <w:sz w:val="24"/>
          <w:szCs w:val="24"/>
        </w:rPr>
        <w:lastRenderedPageBreak/>
        <w:t xml:space="preserve">and Pediatric subspecialties included congenital neck mass removal and bronchoscopy.  </w:t>
      </w:r>
      <w:commentRangeStart w:id="76"/>
      <w:r w:rsidR="00270CFE" w:rsidRPr="00270CFE">
        <w:rPr>
          <w:rFonts w:ascii="Times New Roman" w:hAnsi="Times New Roman" w:cs="Times New Roman"/>
          <w:sz w:val="24"/>
          <w:szCs w:val="24"/>
          <w:highlight w:val="yellow"/>
        </w:rPr>
        <w:t>Of note</w:t>
      </w:r>
      <w:ins w:id="77" w:author="Tyler Muffly" w:date="2021-08-22T10:09:00Z">
        <w:r w:rsidR="00A85273">
          <w:rPr>
            <w:rFonts w:ascii="Times New Roman" w:hAnsi="Times New Roman" w:cs="Times New Roman"/>
            <w:sz w:val="24"/>
            <w:szCs w:val="24"/>
            <w:highlight w:val="yellow"/>
          </w:rPr>
          <w:t>,</w:t>
        </w:r>
      </w:ins>
      <w:r w:rsidR="00270CFE" w:rsidRPr="00270CFE">
        <w:rPr>
          <w:rFonts w:ascii="Times New Roman" w:hAnsi="Times New Roman" w:cs="Times New Roman"/>
          <w:sz w:val="24"/>
          <w:szCs w:val="24"/>
          <w:highlight w:val="yellow"/>
        </w:rPr>
        <w:t xml:space="preserve"> airway cases (pediatric and adult) and ethmoidectomy were not included as key index cases because…</w:t>
      </w:r>
      <w:commentRangeEnd w:id="76"/>
      <w:r w:rsidR="00270CFE">
        <w:rPr>
          <w:rStyle w:val="CommentReference"/>
        </w:rPr>
        <w:commentReference w:id="76"/>
      </w:r>
    </w:p>
    <w:p w14:paraId="315927BB" w14:textId="1AE7C8DE" w:rsidR="00250430" w:rsidRPr="00941008" w:rsidRDefault="00250430" w:rsidP="00941008">
      <w:pPr>
        <w:spacing w:line="480" w:lineRule="auto"/>
        <w:rPr>
          <w:rFonts w:ascii="Times New Roman" w:hAnsi="Times New Roman" w:cs="Times New Roman"/>
          <w:sz w:val="24"/>
          <w:szCs w:val="24"/>
        </w:rPr>
      </w:pPr>
      <w:r w:rsidRPr="00941008">
        <w:rPr>
          <w:rFonts w:ascii="Times New Roman" w:hAnsi="Times New Roman" w:cs="Times New Roman"/>
          <w:sz w:val="24"/>
          <w:szCs w:val="24"/>
        </w:rPr>
        <w:t xml:space="preserve">Data </w:t>
      </w:r>
      <w:del w:id="78" w:author="Tyler Muffly" w:date="2021-08-22T11:30:00Z">
        <w:r w:rsidRPr="00941008" w:rsidDel="005C729A">
          <w:rPr>
            <w:rFonts w:ascii="Times New Roman" w:hAnsi="Times New Roman" w:cs="Times New Roman"/>
            <w:sz w:val="24"/>
            <w:szCs w:val="24"/>
          </w:rPr>
          <w:delText xml:space="preserve">was </w:delText>
        </w:r>
      </w:del>
      <w:ins w:id="79" w:author="Tyler Muffly" w:date="2021-08-22T11:30:00Z">
        <w:r w:rsidR="005C729A">
          <w:rPr>
            <w:rFonts w:ascii="Times New Roman" w:hAnsi="Times New Roman" w:cs="Times New Roman"/>
            <w:sz w:val="24"/>
            <w:szCs w:val="24"/>
          </w:rPr>
          <w:t>were</w:t>
        </w:r>
        <w:r w:rsidR="005C729A" w:rsidRPr="00941008">
          <w:rPr>
            <w:rFonts w:ascii="Times New Roman" w:hAnsi="Times New Roman" w:cs="Times New Roman"/>
            <w:sz w:val="24"/>
            <w:szCs w:val="24"/>
          </w:rPr>
          <w:t xml:space="preserve"> </w:t>
        </w:r>
      </w:ins>
      <w:r w:rsidRPr="00941008">
        <w:rPr>
          <w:rFonts w:ascii="Times New Roman" w:hAnsi="Times New Roman" w:cs="Times New Roman"/>
          <w:sz w:val="24"/>
          <w:szCs w:val="24"/>
        </w:rPr>
        <w:t xml:space="preserve">collected from </w:t>
      </w:r>
      <w:ins w:id="80" w:author="Tyler Muffly" w:date="2021-08-22T10:09:00Z">
        <w:r w:rsidR="000E5C64">
          <w:rPr>
            <w:rFonts w:ascii="Times New Roman" w:hAnsi="Times New Roman" w:cs="Times New Roman"/>
            <w:sz w:val="24"/>
            <w:szCs w:val="24"/>
          </w:rPr>
          <w:t>one year</w:t>
        </w:r>
      </w:ins>
      <w:del w:id="81" w:author="Tyler Muffly" w:date="2021-08-22T10:09:00Z">
        <w:r w:rsidRPr="00941008" w:rsidDel="000E5C64">
          <w:rPr>
            <w:rFonts w:ascii="Times New Roman" w:hAnsi="Times New Roman" w:cs="Times New Roman"/>
            <w:sz w:val="24"/>
            <w:szCs w:val="24"/>
          </w:rPr>
          <w:delText xml:space="preserve">a </w:delText>
        </w:r>
        <w:r w:rsidRPr="00941008" w:rsidDel="00A85273">
          <w:rPr>
            <w:rFonts w:ascii="Times New Roman" w:hAnsi="Times New Roman" w:cs="Times New Roman"/>
            <w:sz w:val="24"/>
            <w:szCs w:val="24"/>
          </w:rPr>
          <w:delText>1 year</w:delText>
        </w:r>
        <w:r w:rsidRPr="00941008" w:rsidDel="000E5C64">
          <w:rPr>
            <w:rFonts w:ascii="Times New Roman" w:hAnsi="Times New Roman" w:cs="Times New Roman"/>
            <w:sz w:val="24"/>
            <w:szCs w:val="24"/>
          </w:rPr>
          <w:delText xml:space="preserve"> period</w:delText>
        </w:r>
      </w:del>
      <w:r w:rsidRPr="00941008">
        <w:rPr>
          <w:rFonts w:ascii="Times New Roman" w:hAnsi="Times New Roman" w:cs="Times New Roman"/>
          <w:sz w:val="24"/>
          <w:szCs w:val="24"/>
        </w:rPr>
        <w:t xml:space="preserve"> following the beginning of pandemic-related restrictions within United States medical centers.  This period was defined as </w:t>
      </w:r>
      <w:ins w:id="82" w:author="Tyler Muffly" w:date="2021-08-22T10:02:00Z">
        <w:r w:rsidR="00A85273">
          <w:rPr>
            <w:rFonts w:ascii="Times New Roman" w:hAnsi="Times New Roman" w:cs="Times New Roman"/>
            <w:sz w:val="24"/>
            <w:szCs w:val="24"/>
          </w:rPr>
          <w:t>March 1</w:t>
        </w:r>
      </w:ins>
      <w:del w:id="83" w:author="Tyler Muffly" w:date="2021-08-22T10:02:00Z">
        <w:r w:rsidRPr="00941008" w:rsidDel="00A85273">
          <w:rPr>
            <w:rFonts w:ascii="Times New Roman" w:hAnsi="Times New Roman" w:cs="Times New Roman"/>
            <w:sz w:val="24"/>
            <w:szCs w:val="24"/>
          </w:rPr>
          <w:delText>March 1</w:delText>
        </w:r>
        <w:r w:rsidRPr="00941008" w:rsidDel="00A85273">
          <w:rPr>
            <w:rFonts w:ascii="Times New Roman" w:hAnsi="Times New Roman" w:cs="Times New Roman"/>
            <w:sz w:val="24"/>
            <w:szCs w:val="24"/>
            <w:vertAlign w:val="superscript"/>
          </w:rPr>
          <w:delText>st</w:delText>
        </w:r>
      </w:del>
      <w:r w:rsidRPr="00941008">
        <w:rPr>
          <w:rFonts w:ascii="Times New Roman" w:hAnsi="Times New Roman" w:cs="Times New Roman"/>
          <w:sz w:val="24"/>
          <w:szCs w:val="24"/>
        </w:rPr>
        <w:t>, 2020</w:t>
      </w:r>
      <w:ins w:id="84" w:author="Tyler Muffly" w:date="2021-08-22T10:10:00Z">
        <w:r w:rsidR="000E5C64">
          <w:rPr>
            <w:rFonts w:ascii="Times New Roman" w:hAnsi="Times New Roman" w:cs="Times New Roman"/>
            <w:sz w:val="24"/>
            <w:szCs w:val="24"/>
          </w:rPr>
          <w:t>,</w:t>
        </w:r>
      </w:ins>
      <w:r w:rsidRPr="00941008">
        <w:rPr>
          <w:rFonts w:ascii="Times New Roman" w:hAnsi="Times New Roman" w:cs="Times New Roman"/>
          <w:sz w:val="24"/>
          <w:szCs w:val="24"/>
        </w:rPr>
        <w:t xml:space="preserve"> to </w:t>
      </w:r>
      <w:ins w:id="85" w:author="Tyler Muffly" w:date="2021-08-22T10:02:00Z">
        <w:r w:rsidR="00A85273">
          <w:rPr>
            <w:rFonts w:ascii="Times New Roman" w:hAnsi="Times New Roman" w:cs="Times New Roman"/>
            <w:sz w:val="24"/>
            <w:szCs w:val="24"/>
          </w:rPr>
          <w:t>February 28</w:t>
        </w:r>
      </w:ins>
      <w:del w:id="86" w:author="Tyler Muffly" w:date="2021-08-22T10:02:00Z">
        <w:r w:rsidRPr="00941008" w:rsidDel="00A85273">
          <w:rPr>
            <w:rFonts w:ascii="Times New Roman" w:hAnsi="Times New Roman" w:cs="Times New Roman"/>
            <w:sz w:val="24"/>
            <w:szCs w:val="24"/>
          </w:rPr>
          <w:delText>February 28</w:delText>
        </w:r>
        <w:r w:rsidRPr="00941008" w:rsidDel="00A85273">
          <w:rPr>
            <w:rFonts w:ascii="Times New Roman" w:hAnsi="Times New Roman" w:cs="Times New Roman"/>
            <w:sz w:val="24"/>
            <w:szCs w:val="24"/>
            <w:vertAlign w:val="superscript"/>
          </w:rPr>
          <w:delText>th</w:delText>
        </w:r>
      </w:del>
      <w:r w:rsidRPr="00941008">
        <w:rPr>
          <w:rFonts w:ascii="Times New Roman" w:hAnsi="Times New Roman" w:cs="Times New Roman"/>
          <w:sz w:val="24"/>
          <w:szCs w:val="24"/>
        </w:rPr>
        <w:t xml:space="preserve">, 2021.  A comparison pre-pandemic data set was also collected from the </w:t>
      </w:r>
      <w:ins w:id="87" w:author="Tyler Muffly" w:date="2021-08-22T10:10:00Z">
        <w:r w:rsidR="000E5C64">
          <w:rPr>
            <w:rFonts w:ascii="Times New Roman" w:hAnsi="Times New Roman" w:cs="Times New Roman"/>
            <w:sz w:val="24"/>
            <w:szCs w:val="24"/>
          </w:rPr>
          <w:t>one</w:t>
        </w:r>
      </w:ins>
      <w:del w:id="88" w:author="Tyler Muffly" w:date="2021-08-22T10:10:00Z">
        <w:r w:rsidRPr="00941008" w:rsidDel="000E5C64">
          <w:rPr>
            <w:rFonts w:ascii="Times New Roman" w:hAnsi="Times New Roman" w:cs="Times New Roman"/>
            <w:sz w:val="24"/>
            <w:szCs w:val="24"/>
          </w:rPr>
          <w:delText>1</w:delText>
        </w:r>
      </w:del>
      <w:r w:rsidRPr="00941008">
        <w:rPr>
          <w:rFonts w:ascii="Times New Roman" w:hAnsi="Times New Roman" w:cs="Times New Roman"/>
          <w:sz w:val="24"/>
          <w:szCs w:val="24"/>
        </w:rPr>
        <w:t xml:space="preserve"> year prior (</w:t>
      </w:r>
      <w:ins w:id="89" w:author="Tyler Muffly" w:date="2021-08-22T10:02:00Z">
        <w:r w:rsidR="00A85273">
          <w:rPr>
            <w:rFonts w:ascii="Times New Roman" w:hAnsi="Times New Roman" w:cs="Times New Roman"/>
            <w:sz w:val="24"/>
            <w:szCs w:val="24"/>
          </w:rPr>
          <w:t>March 1</w:t>
        </w:r>
      </w:ins>
      <w:del w:id="90" w:author="Tyler Muffly" w:date="2021-08-22T10:02:00Z">
        <w:r w:rsidRPr="00941008" w:rsidDel="00A85273">
          <w:rPr>
            <w:rFonts w:ascii="Times New Roman" w:hAnsi="Times New Roman" w:cs="Times New Roman"/>
            <w:sz w:val="24"/>
            <w:szCs w:val="24"/>
          </w:rPr>
          <w:delText xml:space="preserve">March </w:delText>
        </w:r>
      </w:del>
      <w:ins w:id="91" w:author="Tyler Muffly" w:date="2021-08-22T10:10:00Z">
        <w:r w:rsidR="000E5C64">
          <w:rPr>
            <w:rFonts w:ascii="Times New Roman" w:hAnsi="Times New Roman" w:cs="Times New Roman"/>
            <w:sz w:val="24"/>
            <w:szCs w:val="24"/>
          </w:rPr>
          <w:t>,</w:t>
        </w:r>
      </w:ins>
      <w:del w:id="92" w:author="Tyler Muffly" w:date="2021-08-22T10:02:00Z">
        <w:r w:rsidRPr="00941008" w:rsidDel="00A85273">
          <w:rPr>
            <w:rFonts w:ascii="Times New Roman" w:hAnsi="Times New Roman" w:cs="Times New Roman"/>
            <w:sz w:val="24"/>
            <w:szCs w:val="24"/>
          </w:rPr>
          <w:delText>1</w:delText>
        </w:r>
        <w:r w:rsidRPr="00941008" w:rsidDel="00A85273">
          <w:rPr>
            <w:rFonts w:ascii="Times New Roman" w:hAnsi="Times New Roman" w:cs="Times New Roman"/>
            <w:sz w:val="24"/>
            <w:szCs w:val="24"/>
            <w:vertAlign w:val="superscript"/>
          </w:rPr>
          <w:delText>st</w:delText>
        </w:r>
      </w:del>
      <w:r w:rsidRPr="00941008">
        <w:rPr>
          <w:rFonts w:ascii="Times New Roman" w:hAnsi="Times New Roman" w:cs="Times New Roman"/>
          <w:sz w:val="24"/>
          <w:szCs w:val="24"/>
        </w:rPr>
        <w:t xml:space="preserve"> 2019</w:t>
      </w:r>
      <w:ins w:id="93" w:author="Tyler Muffly" w:date="2021-08-22T10:10:00Z">
        <w:r w:rsidR="000E5C64">
          <w:rPr>
            <w:rFonts w:ascii="Times New Roman" w:hAnsi="Times New Roman" w:cs="Times New Roman"/>
            <w:sz w:val="24"/>
            <w:szCs w:val="24"/>
          </w:rPr>
          <w:t>,</w:t>
        </w:r>
      </w:ins>
      <w:r w:rsidRPr="00941008">
        <w:rPr>
          <w:rFonts w:ascii="Times New Roman" w:hAnsi="Times New Roman" w:cs="Times New Roman"/>
          <w:sz w:val="24"/>
          <w:szCs w:val="24"/>
        </w:rPr>
        <w:t xml:space="preserve"> to </w:t>
      </w:r>
      <w:ins w:id="94" w:author="Tyler Muffly" w:date="2021-08-22T10:02:00Z">
        <w:r w:rsidR="00A85273">
          <w:rPr>
            <w:rFonts w:ascii="Times New Roman" w:hAnsi="Times New Roman" w:cs="Times New Roman"/>
            <w:sz w:val="24"/>
            <w:szCs w:val="24"/>
          </w:rPr>
          <w:t>February 28</w:t>
        </w:r>
      </w:ins>
      <w:del w:id="95" w:author="Tyler Muffly" w:date="2021-08-22T10:02:00Z">
        <w:r w:rsidRPr="00941008" w:rsidDel="00A85273">
          <w:rPr>
            <w:rFonts w:ascii="Times New Roman" w:hAnsi="Times New Roman" w:cs="Times New Roman"/>
            <w:sz w:val="24"/>
            <w:szCs w:val="24"/>
          </w:rPr>
          <w:delText xml:space="preserve">February </w:delText>
        </w:r>
      </w:del>
      <w:ins w:id="96" w:author="Tyler Muffly" w:date="2021-08-22T10:10:00Z">
        <w:r w:rsidR="000E5C64">
          <w:rPr>
            <w:rFonts w:ascii="Times New Roman" w:hAnsi="Times New Roman" w:cs="Times New Roman"/>
            <w:sz w:val="24"/>
            <w:szCs w:val="24"/>
          </w:rPr>
          <w:t>,</w:t>
        </w:r>
      </w:ins>
      <w:del w:id="97" w:author="Tyler Muffly" w:date="2021-08-22T10:02:00Z">
        <w:r w:rsidRPr="00941008" w:rsidDel="00A85273">
          <w:rPr>
            <w:rFonts w:ascii="Times New Roman" w:hAnsi="Times New Roman" w:cs="Times New Roman"/>
            <w:sz w:val="24"/>
            <w:szCs w:val="24"/>
          </w:rPr>
          <w:delText>28</w:delText>
        </w:r>
        <w:r w:rsidRPr="00941008" w:rsidDel="00A85273">
          <w:rPr>
            <w:rFonts w:ascii="Times New Roman" w:hAnsi="Times New Roman" w:cs="Times New Roman"/>
            <w:sz w:val="24"/>
            <w:szCs w:val="24"/>
            <w:vertAlign w:val="superscript"/>
          </w:rPr>
          <w:delText>th</w:delText>
        </w:r>
      </w:del>
      <w:r w:rsidRPr="00941008">
        <w:rPr>
          <w:rFonts w:ascii="Times New Roman" w:hAnsi="Times New Roman" w:cs="Times New Roman"/>
          <w:sz w:val="24"/>
          <w:szCs w:val="24"/>
        </w:rPr>
        <w:t xml:space="preserve"> 2020).</w:t>
      </w:r>
    </w:p>
    <w:p w14:paraId="40E93F4B" w14:textId="04BE33C0" w:rsidR="00957880" w:rsidRPr="00941008" w:rsidDel="005C729A" w:rsidRDefault="00957880" w:rsidP="00941008">
      <w:pPr>
        <w:spacing w:line="480" w:lineRule="auto"/>
        <w:rPr>
          <w:del w:id="98" w:author="Tyler Muffly" w:date="2021-08-22T11:31:00Z"/>
          <w:rFonts w:ascii="Times New Roman" w:hAnsi="Times New Roman" w:cs="Times New Roman"/>
          <w:sz w:val="24"/>
          <w:szCs w:val="24"/>
        </w:rPr>
      </w:pPr>
      <w:r w:rsidRPr="00941008">
        <w:rPr>
          <w:rFonts w:ascii="Times New Roman" w:hAnsi="Times New Roman" w:cs="Times New Roman"/>
          <w:sz w:val="24"/>
          <w:szCs w:val="24"/>
        </w:rPr>
        <w:t xml:space="preserve">Epidemiologic data for COVID-19 cases </w:t>
      </w:r>
      <w:ins w:id="99" w:author="Tyler Muffly" w:date="2021-08-22T10:10:00Z">
        <w:r w:rsidR="000E5C64">
          <w:rPr>
            <w:rFonts w:ascii="Times New Roman" w:hAnsi="Times New Roman" w:cs="Times New Roman"/>
            <w:sz w:val="24"/>
            <w:szCs w:val="24"/>
          </w:rPr>
          <w:t>were</w:t>
        </w:r>
      </w:ins>
      <w:del w:id="100" w:author="Tyler Muffly" w:date="2021-08-22T10:10:00Z">
        <w:r w:rsidRPr="00941008" w:rsidDel="000E5C64">
          <w:rPr>
            <w:rFonts w:ascii="Times New Roman" w:hAnsi="Times New Roman" w:cs="Times New Roman"/>
            <w:sz w:val="24"/>
            <w:szCs w:val="24"/>
          </w:rPr>
          <w:delText>was</w:delText>
        </w:r>
      </w:del>
      <w:r w:rsidRPr="00941008">
        <w:rPr>
          <w:rFonts w:ascii="Times New Roman" w:hAnsi="Times New Roman" w:cs="Times New Roman"/>
          <w:sz w:val="24"/>
          <w:szCs w:val="24"/>
        </w:rPr>
        <w:t xml:space="preserve"> obtained from the Centers for Disease Control </w:t>
      </w:r>
      <w:ins w:id="101" w:author="Tyler Muffly" w:date="2021-08-22T10:10:00Z">
        <w:r w:rsidR="000E5C64">
          <w:rPr>
            <w:rFonts w:ascii="Times New Roman" w:hAnsi="Times New Roman" w:cs="Times New Roman"/>
            <w:sz w:val="24"/>
            <w:szCs w:val="24"/>
          </w:rPr>
          <w:t xml:space="preserve">and </w:t>
        </w:r>
      </w:ins>
      <w:ins w:id="102" w:author="Tyler Muffly" w:date="2021-08-22T11:44:00Z">
        <w:r w:rsidR="00A844B2">
          <w:rPr>
            <w:rFonts w:ascii="Times New Roman" w:hAnsi="Times New Roman" w:cs="Times New Roman"/>
            <w:sz w:val="24"/>
            <w:szCs w:val="24"/>
          </w:rPr>
          <w:t>Prevention's</w:t>
        </w:r>
      </w:ins>
      <w:ins w:id="103" w:author="Tyler Muffly" w:date="2021-08-22T10:10:00Z">
        <w:r w:rsidR="000E5C64">
          <w:rPr>
            <w:rFonts w:ascii="Times New Roman" w:hAnsi="Times New Roman" w:cs="Times New Roman"/>
            <w:sz w:val="24"/>
            <w:szCs w:val="24"/>
          </w:rPr>
          <w:t xml:space="preserve"> </w:t>
        </w:r>
      </w:ins>
      <w:del w:id="104" w:author="Tyler Muffly" w:date="2021-08-22T11:31:00Z">
        <w:r w:rsidRPr="00941008" w:rsidDel="005C729A">
          <w:rPr>
            <w:rFonts w:ascii="Times New Roman" w:hAnsi="Times New Roman" w:cs="Times New Roman"/>
            <w:sz w:val="24"/>
            <w:szCs w:val="24"/>
          </w:rPr>
          <w:delText>publically</w:delText>
        </w:r>
      </w:del>
      <w:ins w:id="105" w:author="Tyler Muffly" w:date="2021-08-22T11:31:00Z">
        <w:r w:rsidR="005C729A" w:rsidRPr="00941008">
          <w:rPr>
            <w:rFonts w:ascii="Times New Roman" w:hAnsi="Times New Roman" w:cs="Times New Roman"/>
            <w:sz w:val="24"/>
            <w:szCs w:val="24"/>
          </w:rPr>
          <w:t>publicly</w:t>
        </w:r>
      </w:ins>
      <w:r w:rsidRPr="00941008">
        <w:rPr>
          <w:rFonts w:ascii="Times New Roman" w:hAnsi="Times New Roman" w:cs="Times New Roman"/>
          <w:sz w:val="24"/>
          <w:szCs w:val="24"/>
        </w:rPr>
        <w:t xml:space="preserve"> available data.</w:t>
      </w:r>
      <w:proofErr w:type="gramStart"/>
      <w:r w:rsidRPr="00941008">
        <w:rPr>
          <w:rFonts w:ascii="Times New Roman" w:hAnsi="Times New Roman" w:cs="Times New Roman"/>
          <w:sz w:val="24"/>
          <w:szCs w:val="24"/>
          <w:vertAlign w:val="superscript"/>
        </w:rPr>
        <w:t>10</w:t>
      </w:r>
      <w:r w:rsidRPr="00941008">
        <w:rPr>
          <w:rFonts w:ascii="Times New Roman" w:hAnsi="Times New Roman" w:cs="Times New Roman"/>
          <w:sz w:val="24"/>
          <w:szCs w:val="24"/>
        </w:rPr>
        <w:t xml:space="preserve">  Cumulative</w:t>
      </w:r>
      <w:proofErr w:type="gramEnd"/>
      <w:r w:rsidRPr="00941008">
        <w:rPr>
          <w:rFonts w:ascii="Times New Roman" w:hAnsi="Times New Roman" w:cs="Times New Roman"/>
          <w:sz w:val="24"/>
          <w:szCs w:val="24"/>
        </w:rPr>
        <w:t xml:space="preserve"> number of cases per capita on </w:t>
      </w:r>
      <w:ins w:id="106" w:author="Tyler Muffly" w:date="2021-08-22T10:02:00Z">
        <w:r w:rsidR="00A85273">
          <w:rPr>
            <w:rFonts w:ascii="Times New Roman" w:hAnsi="Times New Roman" w:cs="Times New Roman"/>
            <w:sz w:val="24"/>
            <w:szCs w:val="24"/>
          </w:rPr>
          <w:t>February 28</w:t>
        </w:r>
      </w:ins>
      <w:del w:id="107" w:author="Tyler Muffly" w:date="2021-08-22T10:02:00Z">
        <w:r w:rsidRPr="00941008" w:rsidDel="00A85273">
          <w:rPr>
            <w:rFonts w:ascii="Times New Roman" w:hAnsi="Times New Roman" w:cs="Times New Roman"/>
            <w:sz w:val="24"/>
            <w:szCs w:val="24"/>
          </w:rPr>
          <w:delText>February 28</w:delText>
        </w:r>
        <w:r w:rsidRPr="00941008" w:rsidDel="00A85273">
          <w:rPr>
            <w:rFonts w:ascii="Times New Roman" w:hAnsi="Times New Roman" w:cs="Times New Roman"/>
            <w:sz w:val="24"/>
            <w:szCs w:val="24"/>
            <w:vertAlign w:val="superscript"/>
          </w:rPr>
          <w:delText>th</w:delText>
        </w:r>
      </w:del>
      <w:r w:rsidRPr="00941008">
        <w:rPr>
          <w:rFonts w:ascii="Times New Roman" w:hAnsi="Times New Roman" w:cs="Times New Roman"/>
          <w:sz w:val="24"/>
          <w:szCs w:val="24"/>
        </w:rPr>
        <w:t>, 2021</w:t>
      </w:r>
      <w:ins w:id="108" w:author="Tyler Muffly" w:date="2021-08-22T10:10:00Z">
        <w:r w:rsidR="000E5C64">
          <w:rPr>
            <w:rFonts w:ascii="Times New Roman" w:hAnsi="Times New Roman" w:cs="Times New Roman"/>
            <w:sz w:val="24"/>
            <w:szCs w:val="24"/>
          </w:rPr>
          <w:t>,</w:t>
        </w:r>
      </w:ins>
      <w:r w:rsidRPr="00941008">
        <w:rPr>
          <w:rFonts w:ascii="Times New Roman" w:hAnsi="Times New Roman" w:cs="Times New Roman"/>
          <w:sz w:val="24"/>
          <w:szCs w:val="24"/>
        </w:rPr>
        <w:t xml:space="preserve"> were obtained for each state containing a residency included in the study</w:t>
      </w:r>
      <w:ins w:id="109" w:author="Tyler Muffly" w:date="2021-08-22T15:02:00Z">
        <w:r w:rsidR="00227A89">
          <w:rPr>
            <w:rFonts w:ascii="Times New Roman" w:hAnsi="Times New Roman" w:cs="Times New Roman"/>
            <w:sz w:val="24"/>
            <w:szCs w:val="24"/>
          </w:rPr>
          <w:t xml:space="preserve"> and </w:t>
        </w:r>
      </w:ins>
      <w:del w:id="110" w:author="Tyler Muffly" w:date="2021-08-22T15:02:00Z">
        <w:r w:rsidRPr="00941008" w:rsidDel="00227A89">
          <w:rPr>
            <w:rFonts w:ascii="Times New Roman" w:hAnsi="Times New Roman" w:cs="Times New Roman"/>
            <w:sz w:val="24"/>
            <w:szCs w:val="24"/>
          </w:rPr>
          <w:delText xml:space="preserve">, as well as </w:delText>
        </w:r>
      </w:del>
      <w:r w:rsidRPr="00941008">
        <w:rPr>
          <w:rFonts w:ascii="Times New Roman" w:hAnsi="Times New Roman" w:cs="Times New Roman"/>
          <w:sz w:val="24"/>
          <w:szCs w:val="24"/>
        </w:rPr>
        <w:t>for the United States as a whole.</w:t>
      </w:r>
      <w:ins w:id="111" w:author="Tyler Muffly" w:date="2021-08-22T11:31:00Z">
        <w:r w:rsidR="005C729A">
          <w:rPr>
            <w:rFonts w:ascii="Times New Roman" w:hAnsi="Times New Roman" w:cs="Times New Roman"/>
            <w:sz w:val="24"/>
            <w:szCs w:val="24"/>
          </w:rPr>
          <w:t xml:space="preserve">  </w:t>
        </w:r>
      </w:ins>
    </w:p>
    <w:p w14:paraId="4999E8F4" w14:textId="0303E115" w:rsidR="00431632" w:rsidRPr="00941008" w:rsidRDefault="00432DDF" w:rsidP="00941008">
      <w:pPr>
        <w:spacing w:line="480" w:lineRule="auto"/>
        <w:rPr>
          <w:rFonts w:ascii="Times New Roman" w:hAnsi="Times New Roman" w:cs="Times New Roman"/>
          <w:sz w:val="24"/>
          <w:szCs w:val="24"/>
        </w:rPr>
      </w:pPr>
      <w:r w:rsidRPr="00941008">
        <w:rPr>
          <w:rFonts w:ascii="Times New Roman" w:hAnsi="Times New Roman" w:cs="Times New Roman"/>
          <w:sz w:val="24"/>
          <w:szCs w:val="24"/>
        </w:rPr>
        <w:t xml:space="preserve">No data included personal health information and had been de-identified </w:t>
      </w:r>
      <w:ins w:id="112" w:author="Tyler Muffly" w:date="2021-08-22T10:10:00Z">
        <w:r w:rsidR="000E5C64">
          <w:rPr>
            <w:rFonts w:ascii="Times New Roman" w:hAnsi="Times New Roman" w:cs="Times New Roman"/>
            <w:sz w:val="24"/>
            <w:szCs w:val="24"/>
          </w:rPr>
          <w:t>before</w:t>
        </w:r>
      </w:ins>
      <w:del w:id="113" w:author="Tyler Muffly" w:date="2021-08-22T10:10:00Z">
        <w:r w:rsidRPr="00941008" w:rsidDel="000E5C64">
          <w:rPr>
            <w:rFonts w:ascii="Times New Roman" w:hAnsi="Times New Roman" w:cs="Times New Roman"/>
            <w:sz w:val="24"/>
            <w:szCs w:val="24"/>
          </w:rPr>
          <w:delText>prior to</w:delText>
        </w:r>
      </w:del>
      <w:r w:rsidRPr="00941008">
        <w:rPr>
          <w:rFonts w:ascii="Times New Roman" w:hAnsi="Times New Roman" w:cs="Times New Roman"/>
          <w:sz w:val="24"/>
          <w:szCs w:val="24"/>
        </w:rPr>
        <w:t xml:space="preserve"> collection.  All study methods were performed with </w:t>
      </w:r>
      <w:ins w:id="114" w:author="Tyler Muffly" w:date="2021-08-22T10:11:00Z">
        <w:r w:rsidR="000E5C64">
          <w:rPr>
            <w:rFonts w:ascii="Times New Roman" w:hAnsi="Times New Roman" w:cs="Times New Roman"/>
            <w:sz w:val="24"/>
            <w:szCs w:val="24"/>
          </w:rPr>
          <w:t xml:space="preserve">the </w:t>
        </w:r>
      </w:ins>
      <w:r w:rsidRPr="00941008">
        <w:rPr>
          <w:rFonts w:ascii="Times New Roman" w:hAnsi="Times New Roman" w:cs="Times New Roman"/>
          <w:sz w:val="24"/>
          <w:szCs w:val="24"/>
        </w:rPr>
        <w:t xml:space="preserve">approval of the Colorado Multiple Institutional Review Board.  </w:t>
      </w:r>
    </w:p>
    <w:p w14:paraId="632E37A4" w14:textId="666F16DA" w:rsidR="00D76EA0" w:rsidDel="005C729A" w:rsidRDefault="00D76EA0" w:rsidP="00270CFE">
      <w:pPr>
        <w:spacing w:line="480" w:lineRule="auto"/>
        <w:rPr>
          <w:del w:id="115" w:author="Tyler Muffly" w:date="2021-08-22T11:31:00Z"/>
          <w:rFonts w:ascii="Times New Roman" w:hAnsi="Times New Roman" w:cs="Times New Roman"/>
          <w:sz w:val="24"/>
          <w:szCs w:val="24"/>
        </w:rPr>
      </w:pPr>
    </w:p>
    <w:p w14:paraId="4ECC8F9F" w14:textId="77777777" w:rsidR="005C729A" w:rsidRPr="00941008" w:rsidRDefault="005C729A" w:rsidP="00941008">
      <w:pPr>
        <w:spacing w:line="480" w:lineRule="auto"/>
        <w:rPr>
          <w:ins w:id="116" w:author="Tyler Muffly" w:date="2021-08-22T11:31:00Z"/>
          <w:rFonts w:ascii="Times New Roman" w:hAnsi="Times New Roman" w:cs="Times New Roman"/>
          <w:sz w:val="24"/>
          <w:szCs w:val="24"/>
        </w:rPr>
      </w:pPr>
    </w:p>
    <w:p w14:paraId="0D907EF2" w14:textId="1713A339" w:rsidR="00432DDF" w:rsidRPr="00941008" w:rsidDel="005C729A" w:rsidRDefault="00260B25" w:rsidP="00941008">
      <w:pPr>
        <w:spacing w:line="480" w:lineRule="auto"/>
        <w:rPr>
          <w:del w:id="117" w:author="Tyler Muffly" w:date="2021-08-22T11:31:00Z"/>
          <w:rFonts w:ascii="Times New Roman" w:hAnsi="Times New Roman" w:cs="Times New Roman"/>
          <w:sz w:val="24"/>
          <w:szCs w:val="24"/>
        </w:rPr>
      </w:pPr>
      <w:del w:id="118" w:author="Tyler Muffly" w:date="2021-08-22T11:31:00Z">
        <w:r w:rsidRPr="00941008" w:rsidDel="005C729A">
          <w:rPr>
            <w:rFonts w:ascii="Times New Roman" w:hAnsi="Times New Roman" w:cs="Times New Roman"/>
            <w:sz w:val="24"/>
            <w:szCs w:val="24"/>
          </w:rPr>
          <w:delText>Statistical Analysis</w:delText>
        </w:r>
      </w:del>
    </w:p>
    <w:p w14:paraId="16C34E99" w14:textId="42BE14F6" w:rsidR="00432DDF" w:rsidRPr="00270CFE" w:rsidDel="00BC3797" w:rsidRDefault="0094551A" w:rsidP="00270CFE">
      <w:pPr>
        <w:spacing w:line="480" w:lineRule="auto"/>
        <w:rPr>
          <w:del w:id="119" w:author="Tyler Muffly" w:date="2021-08-22T11:33:00Z"/>
          <w:rFonts w:ascii="Times New Roman" w:hAnsi="Times New Roman" w:cs="Times New Roman"/>
          <w:sz w:val="24"/>
          <w:szCs w:val="24"/>
        </w:rPr>
      </w:pPr>
      <w:r w:rsidRPr="00941008">
        <w:rPr>
          <w:rFonts w:ascii="Times New Roman" w:hAnsi="Times New Roman" w:cs="Times New Roman"/>
          <w:sz w:val="24"/>
          <w:szCs w:val="24"/>
        </w:rPr>
        <w:t xml:space="preserve">Data distribution was evaluated using </w:t>
      </w:r>
      <w:ins w:id="120" w:author="Tyler Muffly" w:date="2021-08-22T10:11:00Z">
        <w:r w:rsidR="000E5C64">
          <w:rPr>
            <w:rFonts w:ascii="Times New Roman" w:hAnsi="Times New Roman" w:cs="Times New Roman"/>
            <w:sz w:val="24"/>
            <w:szCs w:val="24"/>
          </w:rPr>
          <w:t xml:space="preserve">the </w:t>
        </w:r>
      </w:ins>
      <w:r w:rsidRPr="00941008">
        <w:rPr>
          <w:rFonts w:ascii="Times New Roman" w:hAnsi="Times New Roman" w:cs="Times New Roman"/>
          <w:sz w:val="24"/>
          <w:szCs w:val="24"/>
        </w:rPr>
        <w:t xml:space="preserve">Shapiro-Wilk normality test.  Normally distributed data </w:t>
      </w:r>
      <w:ins w:id="121" w:author="Tyler Muffly" w:date="2021-08-22T10:11:00Z">
        <w:r w:rsidR="000E5C64">
          <w:rPr>
            <w:rFonts w:ascii="Times New Roman" w:hAnsi="Times New Roman" w:cs="Times New Roman"/>
            <w:sz w:val="24"/>
            <w:szCs w:val="24"/>
          </w:rPr>
          <w:t>were</w:t>
        </w:r>
      </w:ins>
      <w:del w:id="122" w:author="Tyler Muffly" w:date="2021-08-22T10:11:00Z">
        <w:r w:rsidRPr="00941008" w:rsidDel="000E5C64">
          <w:rPr>
            <w:rFonts w:ascii="Times New Roman" w:hAnsi="Times New Roman" w:cs="Times New Roman"/>
            <w:sz w:val="24"/>
            <w:szCs w:val="24"/>
          </w:rPr>
          <w:delText>was</w:delText>
        </w:r>
      </w:del>
      <w:r w:rsidRPr="00941008">
        <w:rPr>
          <w:rFonts w:ascii="Times New Roman" w:hAnsi="Times New Roman" w:cs="Times New Roman"/>
          <w:sz w:val="24"/>
          <w:szCs w:val="24"/>
        </w:rPr>
        <w:t xml:space="preserve"> analyzed with </w:t>
      </w:r>
      <w:del w:id="123" w:author="Tyler Muffly" w:date="2021-08-22T15:02:00Z">
        <w:r w:rsidRPr="00941008" w:rsidDel="00227A89">
          <w:rPr>
            <w:rFonts w:ascii="Times New Roman" w:hAnsi="Times New Roman" w:cs="Times New Roman"/>
            <w:sz w:val="24"/>
            <w:szCs w:val="24"/>
          </w:rPr>
          <w:delText xml:space="preserve">a </w:delText>
        </w:r>
      </w:del>
      <w:del w:id="124" w:author="Tyler Muffly" w:date="2021-08-22T11:31:00Z">
        <w:r w:rsidRPr="00941008" w:rsidDel="005C729A">
          <w:rPr>
            <w:rFonts w:ascii="Times New Roman" w:hAnsi="Times New Roman" w:cs="Times New Roman"/>
            <w:sz w:val="24"/>
            <w:szCs w:val="24"/>
          </w:rPr>
          <w:delText xml:space="preserve">Welsch </w:delText>
        </w:r>
      </w:del>
      <w:ins w:id="125" w:author="Tyler Muffly" w:date="2021-08-22T11:44:00Z">
        <w:r w:rsidR="00A844B2">
          <w:rPr>
            <w:rFonts w:ascii="Times New Roman" w:hAnsi="Times New Roman" w:cs="Times New Roman"/>
            <w:sz w:val="24"/>
            <w:szCs w:val="24"/>
          </w:rPr>
          <w:t>Welch's</w:t>
        </w:r>
      </w:ins>
      <w:ins w:id="126" w:author="Tyler Muffly" w:date="2021-08-22T11:31:00Z">
        <w:r w:rsidR="005C729A" w:rsidRPr="00941008">
          <w:rPr>
            <w:rFonts w:ascii="Times New Roman" w:hAnsi="Times New Roman" w:cs="Times New Roman"/>
            <w:sz w:val="24"/>
            <w:szCs w:val="24"/>
          </w:rPr>
          <w:t xml:space="preserve"> </w:t>
        </w:r>
      </w:ins>
      <w:ins w:id="127" w:author="Tyler Muffly" w:date="2021-08-22T10:11:00Z">
        <w:r w:rsidR="000E5C64">
          <w:rPr>
            <w:rFonts w:ascii="Times New Roman" w:hAnsi="Times New Roman" w:cs="Times New Roman"/>
            <w:sz w:val="24"/>
            <w:szCs w:val="24"/>
          </w:rPr>
          <w:t>two-sample</w:t>
        </w:r>
      </w:ins>
      <w:del w:id="128" w:author="Tyler Muffly" w:date="2021-08-22T10:11:00Z">
        <w:r w:rsidRPr="00941008" w:rsidDel="000E5C64">
          <w:rPr>
            <w:rFonts w:ascii="Times New Roman" w:hAnsi="Times New Roman" w:cs="Times New Roman"/>
            <w:sz w:val="24"/>
            <w:szCs w:val="24"/>
          </w:rPr>
          <w:delText>two sample</w:delText>
        </w:r>
      </w:del>
      <w:r w:rsidRPr="00941008">
        <w:rPr>
          <w:rFonts w:ascii="Times New Roman" w:hAnsi="Times New Roman" w:cs="Times New Roman"/>
          <w:sz w:val="24"/>
          <w:szCs w:val="24"/>
        </w:rPr>
        <w:t xml:space="preserve"> t-test.  Non-parametric data </w:t>
      </w:r>
      <w:ins w:id="129" w:author="Tyler Muffly" w:date="2021-08-22T10:11:00Z">
        <w:r w:rsidR="000E5C64">
          <w:rPr>
            <w:rFonts w:ascii="Times New Roman" w:hAnsi="Times New Roman" w:cs="Times New Roman"/>
            <w:sz w:val="24"/>
            <w:szCs w:val="24"/>
          </w:rPr>
          <w:t>were</w:t>
        </w:r>
      </w:ins>
      <w:del w:id="130" w:author="Tyler Muffly" w:date="2021-08-22T10:11:00Z">
        <w:r w:rsidRPr="00941008" w:rsidDel="000E5C64">
          <w:rPr>
            <w:rFonts w:ascii="Times New Roman" w:hAnsi="Times New Roman" w:cs="Times New Roman"/>
            <w:sz w:val="24"/>
            <w:szCs w:val="24"/>
          </w:rPr>
          <w:delText>was</w:delText>
        </w:r>
      </w:del>
      <w:r w:rsidRPr="00941008">
        <w:rPr>
          <w:rFonts w:ascii="Times New Roman" w:hAnsi="Times New Roman" w:cs="Times New Roman"/>
          <w:sz w:val="24"/>
          <w:szCs w:val="24"/>
        </w:rPr>
        <w:t xml:space="preserve"> analyzed with a two-sided Wilcox test.  Multivariate analysis was performed using </w:t>
      </w:r>
      <w:r w:rsidR="00431632" w:rsidRPr="00941008">
        <w:rPr>
          <w:rFonts w:ascii="Times New Roman" w:hAnsi="Times New Roman" w:cs="Times New Roman"/>
          <w:sz w:val="24"/>
          <w:szCs w:val="24"/>
        </w:rPr>
        <w:t>a</w:t>
      </w:r>
      <w:r w:rsidRPr="00941008">
        <w:rPr>
          <w:rFonts w:ascii="Times New Roman" w:hAnsi="Times New Roman" w:cs="Times New Roman"/>
          <w:sz w:val="24"/>
          <w:szCs w:val="24"/>
        </w:rPr>
        <w:t xml:space="preserve"> two-way ANOVA test</w:t>
      </w:r>
      <w:ins w:id="131" w:author="Tyler Muffly" w:date="2021-08-22T11:32:00Z">
        <w:r w:rsidR="005C729A">
          <w:rPr>
            <w:rFonts w:ascii="Times New Roman" w:hAnsi="Times New Roman" w:cs="Times New Roman"/>
            <w:sz w:val="24"/>
            <w:szCs w:val="24"/>
          </w:rPr>
          <w:t xml:space="preserve"> with corrections for multiple comparisons</w:t>
        </w:r>
      </w:ins>
      <w:r w:rsidRPr="00941008">
        <w:rPr>
          <w:rFonts w:ascii="Times New Roman" w:hAnsi="Times New Roman" w:cs="Times New Roman"/>
          <w:sz w:val="24"/>
          <w:szCs w:val="24"/>
        </w:rPr>
        <w:t xml:space="preserve">. </w:t>
      </w:r>
      <w:r w:rsidR="00431632" w:rsidRPr="00941008">
        <w:rPr>
          <w:rFonts w:ascii="Times New Roman" w:hAnsi="Times New Roman" w:cs="Times New Roman"/>
          <w:sz w:val="24"/>
          <w:szCs w:val="24"/>
        </w:rPr>
        <w:t xml:space="preserve"> All statistical analysis was done </w:t>
      </w:r>
      <w:del w:id="132" w:author="Tyler Muffly" w:date="2021-08-22T11:32:00Z">
        <w:r w:rsidR="00431632" w:rsidRPr="00941008" w:rsidDel="005C729A">
          <w:rPr>
            <w:rFonts w:ascii="Times New Roman" w:hAnsi="Times New Roman" w:cs="Times New Roman"/>
            <w:sz w:val="24"/>
            <w:szCs w:val="24"/>
          </w:rPr>
          <w:delText xml:space="preserve">on </w:delText>
        </w:r>
        <w:r w:rsidR="00431632" w:rsidRPr="00A85F7C" w:rsidDel="005C729A">
          <w:rPr>
            <w:rFonts w:ascii="Times New Roman" w:hAnsi="Times New Roman" w:cs="Times New Roman"/>
            <w:sz w:val="24"/>
            <w:szCs w:val="24"/>
            <w:highlight w:val="yellow"/>
          </w:rPr>
          <w:delText>(need software information here.)</w:delText>
        </w:r>
      </w:del>
      <w:ins w:id="133" w:author="Tyler Muffly" w:date="2021-08-22T11:32:00Z">
        <w:r w:rsidR="005C729A">
          <w:rPr>
            <w:rFonts w:ascii="Times New Roman" w:hAnsi="Times New Roman" w:cs="Times New Roman"/>
            <w:sz w:val="24"/>
            <w:szCs w:val="24"/>
          </w:rPr>
          <w:t xml:space="preserve">using R (version </w:t>
        </w:r>
        <w:r w:rsidR="00BC3797">
          <w:rPr>
            <w:rFonts w:ascii="Times New Roman" w:hAnsi="Times New Roman" w:cs="Times New Roman"/>
            <w:sz w:val="24"/>
            <w:szCs w:val="24"/>
          </w:rPr>
          <w:t>4.1.</w:t>
        </w:r>
      </w:ins>
      <w:ins w:id="134" w:author="Tyler Muffly" w:date="2021-08-22T11:33:00Z">
        <w:r w:rsidR="00BC3797">
          <w:rPr>
            <w:rFonts w:ascii="Times New Roman" w:hAnsi="Times New Roman" w:cs="Times New Roman"/>
            <w:sz w:val="24"/>
            <w:szCs w:val="24"/>
          </w:rPr>
          <w:t>0, www.r-project.org).</w:t>
        </w:r>
      </w:ins>
    </w:p>
    <w:p w14:paraId="5DAAF75B" w14:textId="77777777" w:rsidR="00432DDF" w:rsidRDefault="00432DDF" w:rsidP="00BC3797">
      <w:pPr>
        <w:spacing w:line="480" w:lineRule="auto"/>
        <w:rPr>
          <w:rFonts w:ascii="Times New Roman" w:hAnsi="Times New Roman" w:cs="Times New Roman"/>
          <w:b/>
          <w:bCs/>
          <w:sz w:val="24"/>
          <w:szCs w:val="24"/>
        </w:rPr>
        <w:pPrChange w:id="135" w:author="Tyler Muffly" w:date="2021-08-22T11:33:00Z">
          <w:pPr/>
        </w:pPrChange>
      </w:pPr>
    </w:p>
    <w:p w14:paraId="6A365875" w14:textId="77777777" w:rsidR="00270CFE" w:rsidRPr="00941008" w:rsidRDefault="00270CFE">
      <w:pPr>
        <w:rPr>
          <w:rFonts w:ascii="Times New Roman" w:hAnsi="Times New Roman" w:cs="Times New Roman"/>
          <w:b/>
          <w:bCs/>
          <w:sz w:val="24"/>
          <w:szCs w:val="24"/>
        </w:rPr>
      </w:pPr>
    </w:p>
    <w:p w14:paraId="18C0F987" w14:textId="3E3176A0" w:rsidR="00D76EA0" w:rsidRPr="00941008" w:rsidRDefault="00432DDF">
      <w:pPr>
        <w:rPr>
          <w:rFonts w:ascii="Times New Roman" w:hAnsi="Times New Roman" w:cs="Times New Roman"/>
          <w:b/>
          <w:bCs/>
          <w:sz w:val="24"/>
          <w:szCs w:val="24"/>
        </w:rPr>
      </w:pPr>
      <w:r w:rsidRPr="00941008">
        <w:rPr>
          <w:rFonts w:ascii="Times New Roman" w:hAnsi="Times New Roman" w:cs="Times New Roman"/>
          <w:b/>
          <w:bCs/>
          <w:sz w:val="24"/>
          <w:szCs w:val="24"/>
        </w:rPr>
        <w:t>Results:</w:t>
      </w:r>
    </w:p>
    <w:p w14:paraId="0926A70B" w14:textId="61E953F6" w:rsidR="00460DDB" w:rsidRPr="00A844B2" w:rsidRDefault="00D76EA0" w:rsidP="00A844B2">
      <w:pPr>
        <w:pStyle w:val="NormalWeb"/>
        <w:spacing w:line="480" w:lineRule="auto"/>
        <w:pPrChange w:id="136" w:author="Tyler Muffly" w:date="2021-08-22T11:46:00Z">
          <w:pPr>
            <w:spacing w:line="480" w:lineRule="auto"/>
          </w:pPr>
        </w:pPrChange>
      </w:pPr>
      <w:r w:rsidRPr="00A844B2">
        <w:rPr>
          <w:bCs/>
        </w:rPr>
        <w:lastRenderedPageBreak/>
        <w:t xml:space="preserve">Records from a total of 61,053 resident surgical cases were included.  In the year </w:t>
      </w:r>
      <w:ins w:id="137" w:author="Tyler Muffly" w:date="2021-08-22T10:11:00Z">
        <w:r w:rsidR="000E5C64" w:rsidRPr="00A844B2">
          <w:rPr>
            <w:bCs/>
          </w:rPr>
          <w:t>before</w:t>
        </w:r>
      </w:ins>
      <w:del w:id="138" w:author="Tyler Muffly" w:date="2021-08-22T10:11:00Z">
        <w:r w:rsidRPr="00A844B2" w:rsidDel="000E5C64">
          <w:rPr>
            <w:bCs/>
          </w:rPr>
          <w:delText>prior to</w:delText>
        </w:r>
      </w:del>
      <w:r w:rsidRPr="00A844B2">
        <w:rPr>
          <w:bCs/>
        </w:rPr>
        <w:t xml:space="preserve"> COVID-19 restrictions, the </w:t>
      </w:r>
      <w:ins w:id="139" w:author="Tyler Muffly" w:date="2021-08-22T10:11:00Z">
        <w:r w:rsidR="000E5C64" w:rsidRPr="00A844B2">
          <w:rPr>
            <w:bCs/>
          </w:rPr>
          <w:t>six</w:t>
        </w:r>
      </w:ins>
      <w:del w:id="140" w:author="Tyler Muffly" w:date="2021-08-22T10:11:00Z">
        <w:r w:rsidRPr="00A844B2" w:rsidDel="000E5C64">
          <w:rPr>
            <w:bCs/>
          </w:rPr>
          <w:delText>6</w:delText>
        </w:r>
      </w:del>
      <w:r w:rsidRPr="00A844B2">
        <w:rPr>
          <w:bCs/>
        </w:rPr>
        <w:t xml:space="preserve"> participating residency programs reported 36,085 surgical cases performed by residents. In the year following the initiation of COVID-19 </w:t>
      </w:r>
      <w:ins w:id="141" w:author="Tyler Muffly" w:date="2021-08-22T10:12:00Z">
        <w:r w:rsidR="000E5C64" w:rsidRPr="00A844B2">
          <w:rPr>
            <w:bCs/>
          </w:rPr>
          <w:t>regulations,</w:t>
        </w:r>
      </w:ins>
      <w:del w:id="142" w:author="Tyler Muffly" w:date="2021-08-22T10:12:00Z">
        <w:r w:rsidRPr="00A844B2" w:rsidDel="000E5C64">
          <w:rPr>
            <w:bCs/>
          </w:rPr>
          <w:delText>restrictions</w:delText>
        </w:r>
      </w:del>
      <w:r w:rsidRPr="00A844B2">
        <w:rPr>
          <w:bCs/>
        </w:rPr>
        <w:t xml:space="preserve"> the same programs reported 24,968 surgical cases. </w:t>
      </w:r>
      <w:r w:rsidR="007A701C" w:rsidRPr="00A844B2">
        <w:rPr>
          <w:bCs/>
        </w:rPr>
        <w:t xml:space="preserve"> All individual residency programs had a decrease in total cases reported </w:t>
      </w:r>
      <w:r w:rsidR="007A701C" w:rsidRPr="00A844B2">
        <w:rPr>
          <w:rPrChange w:id="143" w:author="Tyler Muffly" w:date="2021-08-22T11:46:00Z">
            <w:rPr>
              <w:rFonts w:ascii="Times New Roman" w:hAnsi="Times New Roman" w:cs="Times New Roman"/>
              <w:b/>
              <w:bCs/>
              <w:sz w:val="24"/>
              <w:szCs w:val="24"/>
            </w:rPr>
          </w:rPrChange>
        </w:rPr>
        <w:t>(</w:t>
      </w:r>
      <w:ins w:id="144" w:author="Tyler Muffly" w:date="2021-08-22T11:33:00Z">
        <w:r w:rsidR="00BC3797" w:rsidRPr="00A844B2">
          <w:rPr>
            <w:rPrChange w:id="145" w:author="Tyler Muffly" w:date="2021-08-22T11:46:00Z">
              <w:rPr>
                <w:rFonts w:ascii="Times New Roman" w:hAnsi="Times New Roman" w:cs="Times New Roman"/>
                <w:b/>
                <w:bCs/>
                <w:sz w:val="24"/>
                <w:szCs w:val="24"/>
              </w:rPr>
            </w:rPrChange>
          </w:rPr>
          <w:t xml:space="preserve">p&lt;0.01, </w:t>
        </w:r>
      </w:ins>
      <w:r w:rsidR="007A701C" w:rsidRPr="00A844B2">
        <w:rPr>
          <w:rPrChange w:id="146" w:author="Tyler Muffly" w:date="2021-08-22T11:46:00Z">
            <w:rPr>
              <w:rFonts w:ascii="Times New Roman" w:hAnsi="Times New Roman" w:cs="Times New Roman"/>
              <w:b/>
              <w:bCs/>
              <w:sz w:val="24"/>
              <w:szCs w:val="24"/>
            </w:rPr>
          </w:rPrChange>
        </w:rPr>
        <w:t>Figure 1).</w:t>
      </w:r>
      <w:r w:rsidR="007A701C" w:rsidRPr="00A844B2">
        <w:rPr>
          <w:bCs/>
        </w:rPr>
        <w:t xml:space="preserve"> </w:t>
      </w:r>
      <w:del w:id="147" w:author="Tyler Muffly" w:date="2021-08-22T11:34:00Z">
        <w:r w:rsidRPr="00A844B2" w:rsidDel="00BC3797">
          <w:rPr>
            <w:bCs/>
          </w:rPr>
          <w:delText xml:space="preserve">Statistical </w:delText>
        </w:r>
      </w:del>
      <w:ins w:id="148" w:author="Tyler Muffly" w:date="2021-08-22T12:06:00Z">
        <w:r w:rsidR="00C901D0">
          <w:rPr>
            <w:bCs/>
          </w:rPr>
          <w:t>C</w:t>
        </w:r>
      </w:ins>
      <w:del w:id="149" w:author="Tyler Muffly" w:date="2021-08-22T12:06:00Z">
        <w:r w:rsidRPr="00A844B2" w:rsidDel="00C901D0">
          <w:rPr>
            <w:bCs/>
          </w:rPr>
          <w:delText>c</w:delText>
        </w:r>
      </w:del>
      <w:r w:rsidRPr="00A844B2">
        <w:rPr>
          <w:bCs/>
        </w:rPr>
        <w:t xml:space="preserve">omparison of before and after revealed a decrease from a mean of </w:t>
      </w:r>
      <w:r w:rsidR="00CF6162" w:rsidRPr="00A844B2">
        <w:rPr>
          <w:bCs/>
        </w:rPr>
        <w:t xml:space="preserve">5,564 </w:t>
      </w:r>
      <w:r w:rsidRPr="00A844B2">
        <w:rPr>
          <w:bCs/>
        </w:rPr>
        <w:t xml:space="preserve"> </w:t>
      </w:r>
      <w:r w:rsidRPr="00A844B2">
        <w:rPr>
          <w:bCs/>
          <w:highlight w:val="yellow"/>
        </w:rPr>
        <w:t>(</w:t>
      </w:r>
      <w:ins w:id="150" w:author="Tyler Muffly" w:date="2021-08-22T12:06:00Z">
        <w:r w:rsidR="00C901D0">
          <w:rPr>
            <w:bCs/>
            <w:highlight w:val="yellow"/>
          </w:rPr>
          <w:t>SD</w:t>
        </w:r>
      </w:ins>
      <w:ins w:id="151" w:author="Tyler Muffly" w:date="2021-08-22T12:05:00Z">
        <w:r w:rsidR="00C901D0">
          <w:rPr>
            <w:bCs/>
            <w:highlight w:val="yellow"/>
          </w:rPr>
          <w:t>+/- 1,337</w:t>
        </w:r>
      </w:ins>
      <w:del w:id="152" w:author="Tyler Muffly" w:date="2021-08-22T12:00:00Z">
        <w:r w:rsidRPr="00A844B2" w:rsidDel="00C901D0">
          <w:rPr>
            <w:bCs/>
            <w:highlight w:val="yellow"/>
          </w:rPr>
          <w:delText>need SD</w:delText>
        </w:r>
        <w:r w:rsidR="007A701C" w:rsidRPr="00A844B2" w:rsidDel="00C901D0">
          <w:rPr>
            <w:bCs/>
            <w:highlight w:val="yellow"/>
          </w:rPr>
          <w:delText>, SEM,</w:delText>
        </w:r>
        <w:r w:rsidRPr="00A844B2" w:rsidDel="00C901D0">
          <w:rPr>
            <w:bCs/>
            <w:highlight w:val="yellow"/>
          </w:rPr>
          <w:delText xml:space="preserve"> or CI</w:delText>
        </w:r>
        <w:r w:rsidR="007A701C" w:rsidRPr="00A844B2" w:rsidDel="00C901D0">
          <w:rPr>
            <w:bCs/>
            <w:highlight w:val="yellow"/>
          </w:rPr>
          <w:delText xml:space="preserve"> here</w:delText>
        </w:r>
      </w:del>
      <w:r w:rsidR="007A701C" w:rsidRPr="00A844B2">
        <w:rPr>
          <w:bCs/>
          <w:highlight w:val="yellow"/>
        </w:rPr>
        <w:t>)</w:t>
      </w:r>
      <w:r w:rsidR="007A701C" w:rsidRPr="00A844B2">
        <w:rPr>
          <w:bCs/>
        </w:rPr>
        <w:t xml:space="preserve"> to </w:t>
      </w:r>
      <w:r w:rsidR="00CF6162" w:rsidRPr="00A844B2">
        <w:rPr>
          <w:bCs/>
        </w:rPr>
        <w:t>3,749</w:t>
      </w:r>
      <w:r w:rsidR="007A701C" w:rsidRPr="00A844B2">
        <w:rPr>
          <w:bCs/>
        </w:rPr>
        <w:t xml:space="preserve"> </w:t>
      </w:r>
      <w:r w:rsidR="007A701C" w:rsidRPr="00A844B2">
        <w:rPr>
          <w:bCs/>
          <w:highlight w:val="yellow"/>
        </w:rPr>
        <w:t>(</w:t>
      </w:r>
      <w:ins w:id="153" w:author="Tyler Muffly" w:date="2021-08-22T12:06:00Z">
        <w:r w:rsidR="00C901D0">
          <w:rPr>
            <w:bCs/>
            <w:highlight w:val="yellow"/>
          </w:rPr>
          <w:t>SD</w:t>
        </w:r>
      </w:ins>
      <w:ins w:id="154" w:author="Tyler Muffly" w:date="2021-08-22T12:05:00Z">
        <w:r w:rsidR="00C901D0">
          <w:rPr>
            <w:bCs/>
            <w:highlight w:val="yellow"/>
          </w:rPr>
          <w:t>+/- 764</w:t>
        </w:r>
      </w:ins>
      <w:del w:id="155" w:author="Tyler Muffly" w:date="2021-08-22T12:05:00Z">
        <w:r w:rsidR="007A701C" w:rsidRPr="00A844B2" w:rsidDel="00C901D0">
          <w:rPr>
            <w:bCs/>
            <w:highlight w:val="yellow"/>
          </w:rPr>
          <w:delText>need SD, SEM, or CI here</w:delText>
        </w:r>
      </w:del>
      <w:del w:id="156" w:author="Tyler Muffly" w:date="2021-08-22T12:06:00Z">
        <w:r w:rsidR="007A701C" w:rsidRPr="00A844B2" w:rsidDel="00C901D0">
          <w:rPr>
            <w:bCs/>
            <w:highlight w:val="yellow"/>
          </w:rPr>
          <w:delText>)</w:delText>
        </w:r>
      </w:del>
      <w:ins w:id="157" w:author="Tyler Muffly" w:date="2021-08-22T12:06:00Z">
        <w:r w:rsidR="00C901D0">
          <w:rPr>
            <w:bCs/>
          </w:rPr>
          <w:t xml:space="preserve">, </w:t>
        </w:r>
      </w:ins>
      <w:del w:id="158" w:author="Tyler Muffly" w:date="2021-08-22T10:12:00Z">
        <w:r w:rsidR="007A701C" w:rsidRPr="00A844B2" w:rsidDel="000E5C64">
          <w:rPr>
            <w:bCs/>
          </w:rPr>
          <w:delText>,</w:delText>
        </w:r>
      </w:del>
      <w:del w:id="159" w:author="Tyler Muffly" w:date="2021-08-22T12:06:00Z">
        <w:r w:rsidR="007A701C" w:rsidRPr="00A844B2" w:rsidDel="00C901D0">
          <w:rPr>
            <w:bCs/>
          </w:rPr>
          <w:delText xml:space="preserve"> </w:delText>
        </w:r>
        <w:r w:rsidR="007A701C" w:rsidRPr="00A844B2" w:rsidDel="00C901D0">
          <w:rPr>
            <w:bCs/>
            <w:highlight w:val="yellow"/>
          </w:rPr>
          <w:delText>(</w:delText>
        </w:r>
      </w:del>
      <w:ins w:id="160" w:author="Tyler Muffly" w:date="2021-08-22T11:34:00Z">
        <w:r w:rsidR="00BC3797" w:rsidRPr="00A844B2">
          <w:t>p&lt;0.01</w:t>
        </w:r>
      </w:ins>
      <w:del w:id="161" w:author="Tyler Muffly" w:date="2021-08-22T11:34:00Z">
        <w:r w:rsidR="007A701C" w:rsidRPr="00A844B2" w:rsidDel="00BC3797">
          <w:rPr>
            <w:bCs/>
            <w:highlight w:val="yellow"/>
          </w:rPr>
          <w:delText xml:space="preserve">need </w:delText>
        </w:r>
      </w:del>
      <w:del w:id="162" w:author="Tyler Muffly" w:date="2021-08-22T10:12:00Z">
        <w:r w:rsidR="007A701C" w:rsidRPr="00A844B2" w:rsidDel="000E5C64">
          <w:rPr>
            <w:bCs/>
            <w:highlight w:val="yellow"/>
          </w:rPr>
          <w:delText>p value</w:delText>
        </w:r>
      </w:del>
      <w:del w:id="163" w:author="Tyler Muffly" w:date="2021-08-22T11:34:00Z">
        <w:r w:rsidR="007A701C" w:rsidRPr="00A844B2" w:rsidDel="00BC3797">
          <w:rPr>
            <w:bCs/>
            <w:highlight w:val="yellow"/>
          </w:rPr>
          <w:delText xml:space="preserve"> here</w:delText>
        </w:r>
      </w:del>
      <w:r w:rsidR="007A701C" w:rsidRPr="00A844B2">
        <w:rPr>
          <w:bCs/>
          <w:highlight w:val="yellow"/>
        </w:rPr>
        <w:t>)</w:t>
      </w:r>
      <w:r w:rsidR="007A701C" w:rsidRPr="00A844B2">
        <w:rPr>
          <w:bCs/>
        </w:rPr>
        <w:t xml:space="preserve"> </w:t>
      </w:r>
      <w:r w:rsidR="007A701C" w:rsidRPr="00A844B2">
        <w:rPr>
          <w:b/>
          <w:bCs/>
        </w:rPr>
        <w:t xml:space="preserve">(Figure 1). </w:t>
      </w:r>
      <w:del w:id="164" w:author="Tyler Muffly" w:date="2021-08-22T11:47:00Z">
        <w:r w:rsidR="007A701C" w:rsidRPr="00A844B2" w:rsidDel="00A844B2">
          <w:rPr>
            <w:bCs/>
          </w:rPr>
          <w:delText xml:space="preserve">There was no statistical difference between the </w:delText>
        </w:r>
        <w:r w:rsidR="00A85F7C" w:rsidRPr="00A844B2" w:rsidDel="00A844B2">
          <w:rPr>
            <w:bCs/>
          </w:rPr>
          <w:delText xml:space="preserve">decreases observed at </w:delText>
        </w:r>
        <w:r w:rsidR="007A701C" w:rsidRPr="00A844B2" w:rsidDel="00A844B2">
          <w:rPr>
            <w:bCs/>
          </w:rPr>
          <w:delText>different residency programs</w:delText>
        </w:r>
      </w:del>
      <w:ins w:id="165" w:author="Tyler Muffly" w:date="2021-08-22T11:46:00Z">
        <w:r w:rsidR="00A844B2" w:rsidRPr="00A844B2">
          <w:rPr>
            <w:rPrChange w:id="166" w:author="Tyler Muffly" w:date="2021-08-22T11:46:00Z">
              <w:rPr>
                <w:rFonts w:ascii="LMRoman10" w:hAnsi="LMRoman10"/>
                <w:sz w:val="20"/>
                <w:szCs w:val="20"/>
              </w:rPr>
            </w:rPrChange>
          </w:rPr>
          <w:t xml:space="preserve">There </w:t>
        </w:r>
      </w:ins>
      <w:ins w:id="167" w:author="Tyler Muffly" w:date="2021-08-22T11:47:00Z">
        <w:r w:rsidR="00A844B2">
          <w:t xml:space="preserve">was not </w:t>
        </w:r>
      </w:ins>
      <w:ins w:id="168" w:author="Tyler Muffly" w:date="2021-08-22T11:46:00Z">
        <w:r w:rsidR="00A844B2" w:rsidRPr="00A844B2">
          <w:rPr>
            <w:rPrChange w:id="169" w:author="Tyler Muffly" w:date="2021-08-22T11:46:00Z">
              <w:rPr>
                <w:rFonts w:ascii="LMRoman10" w:hAnsi="LMRoman10"/>
                <w:sz w:val="20"/>
                <w:szCs w:val="20"/>
              </w:rPr>
            </w:rPrChange>
          </w:rPr>
          <w:t>a statistically significant difference in the number of cases done before (mean = 145</w:t>
        </w:r>
      </w:ins>
      <w:ins w:id="170" w:author="Tyler Muffly" w:date="2021-08-22T11:47:00Z">
        <w:r w:rsidR="00A844B2">
          <w:t>2</w:t>
        </w:r>
      </w:ins>
      <w:ins w:id="171" w:author="Tyler Muffly" w:date="2021-08-22T11:46:00Z">
        <w:r w:rsidR="00A844B2" w:rsidRPr="00A844B2">
          <w:rPr>
            <w:rPrChange w:id="172" w:author="Tyler Muffly" w:date="2021-08-22T11:46:00Z">
              <w:rPr>
                <w:rFonts w:ascii="LMRoman10" w:hAnsi="LMRoman10"/>
                <w:sz w:val="20"/>
                <w:szCs w:val="20"/>
              </w:rPr>
            </w:rPrChange>
          </w:rPr>
          <w:t xml:space="preserve">) and after covid at the </w:t>
        </w:r>
      </w:ins>
      <w:ins w:id="173" w:author="Tyler Muffly" w:date="2021-08-22T11:47:00Z">
        <w:r w:rsidR="00A844B2">
          <w:t xml:space="preserve">individual </w:t>
        </w:r>
        <w:proofErr w:type="spellStart"/>
        <w:r w:rsidR="00A844B2">
          <w:t xml:space="preserve">residency </w:t>
        </w:r>
      </w:ins>
      <w:proofErr w:type="spellEnd"/>
      <w:ins w:id="174" w:author="Tyler Muffly" w:date="2021-08-22T11:46:00Z">
        <w:r w:rsidR="00A844B2" w:rsidRPr="00A844B2">
          <w:rPr>
            <w:rPrChange w:id="175" w:author="Tyler Muffly" w:date="2021-08-22T11:46:00Z">
              <w:rPr>
                <w:rFonts w:ascii="LMRoman10" w:hAnsi="LMRoman10"/>
                <w:sz w:val="20"/>
                <w:szCs w:val="20"/>
              </w:rPr>
            </w:rPrChange>
          </w:rPr>
          <w:t>level (mean = 978, p = 0.2</w:t>
        </w:r>
      </w:ins>
      <w:ins w:id="176" w:author="Tyler Muffly" w:date="2021-08-22T11:47:00Z">
        <w:r w:rsidR="00A844B2">
          <w:t>4</w:t>
        </w:r>
      </w:ins>
      <w:ins w:id="177" w:author="Tyler Muffly" w:date="2021-08-22T11:46:00Z">
        <w:r w:rsidR="00A844B2" w:rsidRPr="00A844B2">
          <w:rPr>
            <w:rPrChange w:id="178" w:author="Tyler Muffly" w:date="2021-08-22T11:46:00Z">
              <w:rPr>
                <w:rFonts w:ascii="LMRoman10" w:hAnsi="LMRoman10"/>
                <w:sz w:val="20"/>
                <w:szCs w:val="20"/>
              </w:rPr>
            </w:rPrChange>
          </w:rPr>
          <w:t xml:space="preserve">). </w:t>
        </w:r>
      </w:ins>
      <w:del w:id="179" w:author="Tyler Muffly" w:date="2021-08-22T11:46:00Z">
        <w:r w:rsidR="007A701C" w:rsidRPr="00A844B2" w:rsidDel="00A844B2">
          <w:rPr>
            <w:bCs/>
          </w:rPr>
          <w:delText>.</w:delText>
        </w:r>
      </w:del>
      <w:r w:rsidR="007A701C" w:rsidRPr="00A844B2">
        <w:rPr>
          <w:bCs/>
        </w:rPr>
        <w:t xml:space="preserve"> </w:t>
      </w:r>
    </w:p>
    <w:p w14:paraId="0965F82E" w14:textId="22AF8A32" w:rsidR="00A85F7C" w:rsidRDefault="004D6976" w:rsidP="00522A3F">
      <w:pPr>
        <w:spacing w:line="480" w:lineRule="auto"/>
        <w:rPr>
          <w:rFonts w:ascii="Times New Roman" w:hAnsi="Times New Roman" w:cs="Times New Roman"/>
          <w:b/>
          <w:bCs/>
          <w:sz w:val="24"/>
          <w:szCs w:val="24"/>
        </w:rPr>
      </w:pPr>
      <w:r>
        <w:rPr>
          <w:rFonts w:ascii="Times New Roman" w:hAnsi="Times New Roman" w:cs="Times New Roman"/>
          <w:bCs/>
          <w:sz w:val="24"/>
          <w:szCs w:val="24"/>
        </w:rPr>
        <w:t xml:space="preserve">Subgroup analysis of key index subspecialties demonstrated decreases in volumes in every subspecialty </w:t>
      </w:r>
      <w:r w:rsidRPr="004D6976">
        <w:rPr>
          <w:rFonts w:ascii="Times New Roman" w:hAnsi="Times New Roman" w:cs="Times New Roman"/>
          <w:b/>
          <w:bCs/>
          <w:sz w:val="24"/>
          <w:szCs w:val="24"/>
        </w:rPr>
        <w:t>(Table 2).</w:t>
      </w:r>
      <w:r>
        <w:rPr>
          <w:rFonts w:ascii="Times New Roman" w:hAnsi="Times New Roman" w:cs="Times New Roman"/>
          <w:bCs/>
          <w:sz w:val="24"/>
          <w:szCs w:val="24"/>
        </w:rPr>
        <w:t xml:space="preserve"> </w:t>
      </w:r>
      <w:r w:rsidR="00270CFE">
        <w:rPr>
          <w:rFonts w:ascii="Times New Roman" w:hAnsi="Times New Roman" w:cs="Times New Roman"/>
          <w:bCs/>
          <w:sz w:val="24"/>
          <w:szCs w:val="24"/>
        </w:rPr>
        <w:t xml:space="preserve">  </w:t>
      </w:r>
      <w:r>
        <w:rPr>
          <w:rFonts w:ascii="Times New Roman" w:hAnsi="Times New Roman" w:cs="Times New Roman"/>
          <w:bCs/>
          <w:sz w:val="24"/>
          <w:szCs w:val="24"/>
        </w:rPr>
        <w:t>However</w:t>
      </w:r>
      <w:ins w:id="180" w:author="Tyler Muffly" w:date="2021-08-22T10:12:00Z">
        <w:r w:rsidR="000E5C64">
          <w:rPr>
            <w:rFonts w:ascii="Times New Roman" w:hAnsi="Times New Roman" w:cs="Times New Roman"/>
            <w:bCs/>
            <w:sz w:val="24"/>
            <w:szCs w:val="24"/>
          </w:rPr>
          <w:t>,</w:t>
        </w:r>
      </w:ins>
      <w:r>
        <w:rPr>
          <w:rFonts w:ascii="Times New Roman" w:hAnsi="Times New Roman" w:cs="Times New Roman"/>
          <w:bCs/>
          <w:sz w:val="24"/>
          <w:szCs w:val="24"/>
        </w:rPr>
        <w:t xml:space="preserve"> there were no statistically significant differences between the subspecialties.  Similarly, the subgroup analysis of </w:t>
      </w:r>
      <w:ins w:id="181" w:author="Tyler Muffly" w:date="2021-08-22T10:12:00Z">
        <w:r w:rsidR="000E5C64">
          <w:rPr>
            <w:rFonts w:ascii="Times New Roman" w:hAnsi="Times New Roman" w:cs="Times New Roman"/>
            <w:bCs/>
            <w:sz w:val="24"/>
            <w:szCs w:val="24"/>
          </w:rPr>
          <w:t xml:space="preserve">the </w:t>
        </w:r>
      </w:ins>
      <w:r>
        <w:rPr>
          <w:rFonts w:ascii="Times New Roman" w:hAnsi="Times New Roman" w:cs="Times New Roman"/>
          <w:bCs/>
          <w:sz w:val="24"/>
          <w:szCs w:val="24"/>
        </w:rPr>
        <w:t xml:space="preserve">type of hospital demonstrated decreases in each type but without any significant differences between the various hospital types </w:t>
      </w:r>
      <w:r w:rsidRPr="00E809BC">
        <w:rPr>
          <w:rFonts w:ascii="Times New Roman" w:hAnsi="Times New Roman" w:cs="Times New Roman"/>
          <w:sz w:val="24"/>
          <w:szCs w:val="24"/>
          <w:rPrChange w:id="182" w:author="Tyler Muffly" w:date="2021-08-22T11:44:00Z">
            <w:rPr>
              <w:rFonts w:ascii="Times New Roman" w:hAnsi="Times New Roman" w:cs="Times New Roman"/>
              <w:b/>
              <w:bCs/>
              <w:sz w:val="24"/>
              <w:szCs w:val="24"/>
            </w:rPr>
          </w:rPrChange>
        </w:rPr>
        <w:t>(</w:t>
      </w:r>
      <w:ins w:id="183" w:author="Tyler Muffly" w:date="2021-08-22T11:44:00Z">
        <w:r w:rsidR="00E809BC" w:rsidRPr="00E809BC">
          <w:rPr>
            <w:rFonts w:ascii="Times New Roman" w:hAnsi="Times New Roman" w:cs="Times New Roman"/>
            <w:sz w:val="24"/>
            <w:szCs w:val="24"/>
            <w:rPrChange w:id="184" w:author="Tyler Muffly" w:date="2021-08-22T11:44:00Z">
              <w:rPr>
                <w:rFonts w:ascii="Times New Roman" w:hAnsi="Times New Roman" w:cs="Times New Roman"/>
                <w:b/>
                <w:bCs/>
                <w:sz w:val="24"/>
                <w:szCs w:val="24"/>
              </w:rPr>
            </w:rPrChange>
          </w:rPr>
          <w:t xml:space="preserve">p = 0.12, </w:t>
        </w:r>
      </w:ins>
      <w:r w:rsidRPr="00E809BC">
        <w:rPr>
          <w:rFonts w:ascii="Times New Roman" w:hAnsi="Times New Roman" w:cs="Times New Roman"/>
          <w:sz w:val="24"/>
          <w:szCs w:val="24"/>
          <w:rPrChange w:id="185" w:author="Tyler Muffly" w:date="2021-08-22T11:44:00Z">
            <w:rPr>
              <w:rFonts w:ascii="Times New Roman" w:hAnsi="Times New Roman" w:cs="Times New Roman"/>
              <w:b/>
              <w:bCs/>
              <w:sz w:val="24"/>
              <w:szCs w:val="24"/>
            </w:rPr>
          </w:rPrChange>
        </w:rPr>
        <w:t>Table 2).</w:t>
      </w:r>
    </w:p>
    <w:p w14:paraId="28AE63BD" w14:textId="05738210" w:rsidR="00431632" w:rsidRPr="00941008" w:rsidRDefault="004D6976" w:rsidP="00522A3F">
      <w:pPr>
        <w:spacing w:line="480" w:lineRule="auto"/>
        <w:rPr>
          <w:rFonts w:ascii="Times New Roman" w:hAnsi="Times New Roman" w:cs="Times New Roman"/>
          <w:b/>
          <w:bCs/>
          <w:sz w:val="24"/>
          <w:szCs w:val="24"/>
        </w:rPr>
      </w:pPr>
      <w:r>
        <w:rPr>
          <w:rFonts w:ascii="Times New Roman" w:hAnsi="Times New Roman" w:cs="Times New Roman"/>
          <w:bCs/>
          <w:sz w:val="24"/>
          <w:szCs w:val="24"/>
          <w:highlight w:val="yellow"/>
        </w:rPr>
        <w:t>(</w:t>
      </w:r>
      <w:r w:rsidRPr="004D6976">
        <w:rPr>
          <w:rFonts w:ascii="Times New Roman" w:hAnsi="Times New Roman" w:cs="Times New Roman"/>
          <w:bCs/>
          <w:sz w:val="24"/>
          <w:szCs w:val="24"/>
          <w:highlight w:val="yellow"/>
        </w:rPr>
        <w:t xml:space="preserve">Given we are presenting much of the data in table form, this section is </w:t>
      </w:r>
      <w:del w:id="186" w:author="Tyler Muffly" w:date="2021-08-22T10:12:00Z">
        <w:r w:rsidRPr="004D6976" w:rsidDel="000E5C64">
          <w:rPr>
            <w:rFonts w:ascii="Times New Roman" w:hAnsi="Times New Roman" w:cs="Times New Roman"/>
            <w:bCs/>
            <w:sz w:val="24"/>
            <w:szCs w:val="24"/>
            <w:highlight w:val="yellow"/>
          </w:rPr>
          <w:delText xml:space="preserve">a </w:delText>
        </w:r>
      </w:del>
      <w:r w:rsidR="00270CFE">
        <w:rPr>
          <w:rFonts w:ascii="Times New Roman" w:hAnsi="Times New Roman" w:cs="Times New Roman"/>
          <w:bCs/>
          <w:sz w:val="24"/>
          <w:szCs w:val="24"/>
          <w:highlight w:val="yellow"/>
        </w:rPr>
        <w:t>not very substantial</w:t>
      </w:r>
      <w:r w:rsidRPr="004D6976">
        <w:rPr>
          <w:rFonts w:ascii="Times New Roman" w:hAnsi="Times New Roman" w:cs="Times New Roman"/>
          <w:bCs/>
          <w:sz w:val="24"/>
          <w:szCs w:val="24"/>
          <w:highlight w:val="yellow"/>
        </w:rPr>
        <w:t>. Anything else we should include here?</w:t>
      </w:r>
      <w:r>
        <w:rPr>
          <w:rFonts w:ascii="Times New Roman" w:hAnsi="Times New Roman" w:cs="Times New Roman"/>
          <w:bCs/>
          <w:sz w:val="24"/>
          <w:szCs w:val="24"/>
        </w:rPr>
        <w:t>)</w:t>
      </w:r>
    </w:p>
    <w:p w14:paraId="41EC794A" w14:textId="77777777" w:rsidR="00270CFE" w:rsidRDefault="00270CFE">
      <w:pPr>
        <w:rPr>
          <w:rFonts w:ascii="Times New Roman" w:hAnsi="Times New Roman" w:cs="Times New Roman"/>
          <w:b/>
          <w:bCs/>
          <w:sz w:val="24"/>
          <w:szCs w:val="24"/>
        </w:rPr>
      </w:pPr>
    </w:p>
    <w:p w14:paraId="167CB46F" w14:textId="5A4F3F9B" w:rsidR="009C6D31" w:rsidRPr="00941008" w:rsidRDefault="009C6D31" w:rsidP="009B20DC">
      <w:pPr>
        <w:spacing w:line="480" w:lineRule="auto"/>
        <w:rPr>
          <w:rFonts w:ascii="Times New Roman" w:hAnsi="Times New Roman" w:cs="Times New Roman"/>
          <w:b/>
          <w:bCs/>
          <w:sz w:val="24"/>
          <w:szCs w:val="24"/>
        </w:rPr>
      </w:pPr>
      <w:r w:rsidRPr="00941008">
        <w:rPr>
          <w:rFonts w:ascii="Times New Roman" w:hAnsi="Times New Roman" w:cs="Times New Roman"/>
          <w:b/>
          <w:bCs/>
          <w:sz w:val="24"/>
          <w:szCs w:val="24"/>
        </w:rPr>
        <w:t>Discussion:</w:t>
      </w:r>
    </w:p>
    <w:p w14:paraId="52B57633" w14:textId="0B6F6C82" w:rsidR="00AD079C" w:rsidRDefault="00057807" w:rsidP="009B20DC">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COVID-19 pandemic caused unprecedented disruptions to health care delivery </w:t>
      </w:r>
      <w:ins w:id="187" w:author="Tyler Muffly" w:date="2021-08-22T10:13:00Z">
        <w:r w:rsidR="000E5C64">
          <w:rPr>
            <w:rFonts w:ascii="Times New Roman" w:hAnsi="Times New Roman" w:cs="Times New Roman"/>
            <w:bCs/>
            <w:sz w:val="24"/>
            <w:szCs w:val="24"/>
          </w:rPr>
          <w:t>worldwide</w:t>
        </w:r>
      </w:ins>
      <w:del w:id="188" w:author="Tyler Muffly" w:date="2021-08-22T10:13:00Z">
        <w:r w:rsidDel="000E5C64">
          <w:rPr>
            <w:rFonts w:ascii="Times New Roman" w:hAnsi="Times New Roman" w:cs="Times New Roman"/>
            <w:bCs/>
            <w:sz w:val="24"/>
            <w:szCs w:val="24"/>
          </w:rPr>
          <w:delText>around the world</w:delText>
        </w:r>
      </w:del>
      <w:ins w:id="189" w:author="Tyler Muffly" w:date="2021-08-22T10:13:00Z">
        <w:r w:rsidR="000E5C64">
          <w:rPr>
            <w:rFonts w:ascii="Times New Roman" w:hAnsi="Times New Roman" w:cs="Times New Roman"/>
            <w:bCs/>
            <w:sz w:val="24"/>
            <w:szCs w:val="24"/>
          </w:rPr>
          <w:t>,</w:t>
        </w:r>
      </w:ins>
      <w:r>
        <w:rPr>
          <w:rFonts w:ascii="Times New Roman" w:hAnsi="Times New Roman" w:cs="Times New Roman"/>
          <w:bCs/>
          <w:sz w:val="24"/>
          <w:szCs w:val="24"/>
        </w:rPr>
        <w:t xml:space="preserve"> and the effects on medical education are only starting to be understood.  In this study of resident surgical case</w:t>
      </w:r>
      <w:r w:rsidR="00B17BD7">
        <w:rPr>
          <w:rFonts w:ascii="Times New Roman" w:hAnsi="Times New Roman" w:cs="Times New Roman"/>
          <w:bCs/>
          <w:sz w:val="24"/>
          <w:szCs w:val="24"/>
        </w:rPr>
        <w:t>s</w:t>
      </w:r>
      <w:r>
        <w:rPr>
          <w:rFonts w:ascii="Times New Roman" w:hAnsi="Times New Roman" w:cs="Times New Roman"/>
          <w:bCs/>
          <w:sz w:val="24"/>
          <w:szCs w:val="24"/>
        </w:rPr>
        <w:t xml:space="preserve">, we sought to understand the </w:t>
      </w:r>
      <w:ins w:id="190" w:author="Tyler Muffly" w:date="2021-08-22T10:13:00Z">
        <w:r w:rsidR="000E5C64">
          <w:rPr>
            <w:rFonts w:ascii="Times New Roman" w:hAnsi="Times New Roman" w:cs="Times New Roman"/>
            <w:bCs/>
            <w:sz w:val="24"/>
            <w:szCs w:val="24"/>
          </w:rPr>
          <w:t>impact</w:t>
        </w:r>
      </w:ins>
      <w:del w:id="191" w:author="Tyler Muffly" w:date="2021-08-22T10:13:00Z">
        <w:r w:rsidDel="000E5C64">
          <w:rPr>
            <w:rFonts w:ascii="Times New Roman" w:hAnsi="Times New Roman" w:cs="Times New Roman"/>
            <w:bCs/>
            <w:sz w:val="24"/>
            <w:szCs w:val="24"/>
          </w:rPr>
          <w:delText>effects</w:delText>
        </w:r>
      </w:del>
      <w:r>
        <w:rPr>
          <w:rFonts w:ascii="Times New Roman" w:hAnsi="Times New Roman" w:cs="Times New Roman"/>
          <w:bCs/>
          <w:sz w:val="24"/>
          <w:szCs w:val="24"/>
        </w:rPr>
        <w:t xml:space="preserve"> of COVID-19 on the volume of surgery performed by trainees in otolaryngology.  This </w:t>
      </w:r>
      <w:r w:rsidR="00200C8D">
        <w:rPr>
          <w:rFonts w:ascii="Times New Roman" w:hAnsi="Times New Roman" w:cs="Times New Roman"/>
          <w:bCs/>
          <w:sz w:val="24"/>
          <w:szCs w:val="24"/>
        </w:rPr>
        <w:t>multi-institutional study demonstrate</w:t>
      </w:r>
      <w:r w:rsidR="00B17BD7">
        <w:rPr>
          <w:rFonts w:ascii="Times New Roman" w:hAnsi="Times New Roman" w:cs="Times New Roman"/>
          <w:bCs/>
          <w:sz w:val="24"/>
          <w:szCs w:val="24"/>
        </w:rPr>
        <w:t>d</w:t>
      </w:r>
      <w:r w:rsidR="00200C8D">
        <w:rPr>
          <w:rFonts w:ascii="Times New Roman" w:hAnsi="Times New Roman" w:cs="Times New Roman"/>
          <w:bCs/>
          <w:sz w:val="24"/>
          <w:szCs w:val="24"/>
        </w:rPr>
        <w:t xml:space="preserve"> that </w:t>
      </w:r>
      <w:ins w:id="192" w:author="Tyler Muffly" w:date="2021-08-22T11:44:00Z">
        <w:r w:rsidR="00A844B2">
          <w:rPr>
            <w:rFonts w:ascii="Times New Roman" w:hAnsi="Times New Roman" w:cs="Times New Roman"/>
            <w:bCs/>
            <w:sz w:val="24"/>
            <w:szCs w:val="24"/>
          </w:rPr>
          <w:t>residents'</w:t>
        </w:r>
      </w:ins>
      <w:del w:id="193" w:author="Tyler Muffly" w:date="2021-08-22T10:13:00Z">
        <w:r w:rsidR="00200C8D" w:rsidDel="000E5C64">
          <w:rPr>
            <w:rFonts w:ascii="Times New Roman" w:hAnsi="Times New Roman" w:cs="Times New Roman"/>
            <w:bCs/>
            <w:sz w:val="24"/>
            <w:szCs w:val="24"/>
          </w:rPr>
          <w:delText>the</w:delText>
        </w:r>
      </w:del>
      <w:r w:rsidR="00200C8D">
        <w:rPr>
          <w:rFonts w:ascii="Times New Roman" w:hAnsi="Times New Roman" w:cs="Times New Roman"/>
          <w:bCs/>
          <w:sz w:val="24"/>
          <w:szCs w:val="24"/>
        </w:rPr>
        <w:t xml:space="preserve"> number of surgical cases </w:t>
      </w:r>
      <w:del w:id="194" w:author="Tyler Muffly" w:date="2021-08-22T10:13:00Z">
        <w:r w:rsidR="00200C8D" w:rsidDel="000E5C64">
          <w:rPr>
            <w:rFonts w:ascii="Times New Roman" w:hAnsi="Times New Roman" w:cs="Times New Roman"/>
            <w:bCs/>
            <w:sz w:val="24"/>
            <w:szCs w:val="24"/>
          </w:rPr>
          <w:delText xml:space="preserve">performed by residents </w:delText>
        </w:r>
      </w:del>
      <w:r w:rsidR="00200C8D">
        <w:rPr>
          <w:rFonts w:ascii="Times New Roman" w:hAnsi="Times New Roman" w:cs="Times New Roman"/>
          <w:bCs/>
          <w:sz w:val="24"/>
          <w:szCs w:val="24"/>
        </w:rPr>
        <w:t>decreased significantly between the year preceding</w:t>
      </w:r>
      <w:del w:id="195" w:author="Tyler Muffly" w:date="2021-08-22T10:13:00Z">
        <w:r w:rsidR="00200C8D" w:rsidDel="000E5C64">
          <w:rPr>
            <w:rFonts w:ascii="Times New Roman" w:hAnsi="Times New Roman" w:cs="Times New Roman"/>
            <w:bCs/>
            <w:sz w:val="24"/>
            <w:szCs w:val="24"/>
          </w:rPr>
          <w:delText>,</w:delText>
        </w:r>
      </w:del>
      <w:r w:rsidR="00200C8D">
        <w:rPr>
          <w:rFonts w:ascii="Times New Roman" w:hAnsi="Times New Roman" w:cs="Times New Roman"/>
          <w:bCs/>
          <w:sz w:val="24"/>
          <w:szCs w:val="24"/>
        </w:rPr>
        <w:t xml:space="preserve"> and </w:t>
      </w:r>
      <w:ins w:id="196" w:author="Tyler Muffly" w:date="2021-08-22T15:01:00Z">
        <w:r w:rsidR="00227A89">
          <w:rPr>
            <w:rFonts w:ascii="Times New Roman" w:hAnsi="Times New Roman" w:cs="Times New Roman"/>
            <w:bCs/>
            <w:sz w:val="24"/>
            <w:szCs w:val="24"/>
          </w:rPr>
          <w:t>after</w:t>
        </w:r>
      </w:ins>
      <w:del w:id="197" w:author="Tyler Muffly" w:date="2021-08-22T15:01:00Z">
        <w:r w:rsidR="00200C8D" w:rsidDel="00227A89">
          <w:rPr>
            <w:rFonts w:ascii="Times New Roman" w:hAnsi="Times New Roman" w:cs="Times New Roman"/>
            <w:bCs/>
            <w:sz w:val="24"/>
            <w:szCs w:val="24"/>
          </w:rPr>
          <w:delText>the year following</w:delText>
        </w:r>
      </w:del>
      <w:r w:rsidR="00200C8D">
        <w:rPr>
          <w:rFonts w:ascii="Times New Roman" w:hAnsi="Times New Roman" w:cs="Times New Roman"/>
          <w:bCs/>
          <w:sz w:val="24"/>
          <w:szCs w:val="24"/>
        </w:rPr>
        <w:t xml:space="preserve"> </w:t>
      </w:r>
      <w:r w:rsidR="00200C8D">
        <w:rPr>
          <w:rFonts w:ascii="Times New Roman" w:hAnsi="Times New Roman" w:cs="Times New Roman"/>
          <w:bCs/>
          <w:sz w:val="24"/>
          <w:szCs w:val="24"/>
        </w:rPr>
        <w:lastRenderedPageBreak/>
        <w:t xml:space="preserve">the initiation of widespread COVID-19 restrictions.  </w:t>
      </w:r>
      <w:r w:rsidR="00B17BD7">
        <w:rPr>
          <w:rFonts w:ascii="Times New Roman" w:hAnsi="Times New Roman" w:cs="Times New Roman"/>
          <w:bCs/>
          <w:sz w:val="24"/>
          <w:szCs w:val="24"/>
        </w:rPr>
        <w:t xml:space="preserve">Though there were </w:t>
      </w:r>
      <w:ins w:id="198" w:author="Tyler Muffly" w:date="2021-08-22T10:13:00Z">
        <w:r w:rsidR="000E5C64">
          <w:rPr>
            <w:rFonts w:ascii="Times New Roman" w:hAnsi="Times New Roman" w:cs="Times New Roman"/>
            <w:bCs/>
            <w:sz w:val="24"/>
            <w:szCs w:val="24"/>
          </w:rPr>
          <w:t>no</w:t>
        </w:r>
      </w:ins>
      <w:del w:id="199" w:author="Tyler Muffly" w:date="2021-08-22T10:13:00Z">
        <w:r w:rsidR="00B17BD7" w:rsidDel="000E5C64">
          <w:rPr>
            <w:rFonts w:ascii="Times New Roman" w:hAnsi="Times New Roman" w:cs="Times New Roman"/>
            <w:bCs/>
            <w:sz w:val="24"/>
            <w:szCs w:val="24"/>
          </w:rPr>
          <w:delText>not</w:delText>
        </w:r>
      </w:del>
      <w:r w:rsidR="00B17BD7">
        <w:rPr>
          <w:rFonts w:ascii="Times New Roman" w:hAnsi="Times New Roman" w:cs="Times New Roman"/>
          <w:bCs/>
          <w:sz w:val="24"/>
          <w:szCs w:val="24"/>
        </w:rPr>
        <w:t xml:space="preserve"> statistical differences seen, c</w:t>
      </w:r>
      <w:r w:rsidR="00A85E36">
        <w:rPr>
          <w:rFonts w:ascii="Times New Roman" w:hAnsi="Times New Roman" w:cs="Times New Roman"/>
          <w:bCs/>
          <w:sz w:val="24"/>
          <w:szCs w:val="24"/>
        </w:rPr>
        <w:t xml:space="preserve">ertainly there are </w:t>
      </w:r>
      <w:r w:rsidR="00B17BD7">
        <w:rPr>
          <w:rFonts w:ascii="Times New Roman" w:hAnsi="Times New Roman" w:cs="Times New Roman"/>
          <w:bCs/>
          <w:sz w:val="24"/>
          <w:szCs w:val="24"/>
        </w:rPr>
        <w:t xml:space="preserve">anecdotal </w:t>
      </w:r>
      <w:r w:rsidR="00A85E36">
        <w:rPr>
          <w:rFonts w:ascii="Times New Roman" w:hAnsi="Times New Roman" w:cs="Times New Roman"/>
          <w:bCs/>
          <w:sz w:val="24"/>
          <w:szCs w:val="24"/>
        </w:rPr>
        <w:t xml:space="preserve">differences in how each residency program was affected.  Given the variability in local COVID-19 prevalence, regulations, </w:t>
      </w:r>
      <w:proofErr w:type="gramStart"/>
      <w:r w:rsidR="00A85E36">
        <w:rPr>
          <w:rFonts w:ascii="Times New Roman" w:hAnsi="Times New Roman" w:cs="Times New Roman"/>
          <w:bCs/>
          <w:sz w:val="24"/>
          <w:szCs w:val="24"/>
        </w:rPr>
        <w:t>hospital</w:t>
      </w:r>
      <w:proofErr w:type="gramEnd"/>
      <w:r w:rsidR="00A85E36">
        <w:rPr>
          <w:rFonts w:ascii="Times New Roman" w:hAnsi="Times New Roman" w:cs="Times New Roman"/>
          <w:bCs/>
          <w:sz w:val="24"/>
          <w:szCs w:val="24"/>
        </w:rPr>
        <w:t xml:space="preserve"> and university policies, it is likely that each residency program faced </w:t>
      </w:r>
      <w:ins w:id="200" w:author="Tyler Muffly" w:date="2021-08-22T10:16:00Z">
        <w:r w:rsidR="000E5C64">
          <w:rPr>
            <w:rFonts w:ascii="Times New Roman" w:hAnsi="Times New Roman" w:cs="Times New Roman"/>
            <w:bCs/>
            <w:sz w:val="24"/>
            <w:szCs w:val="24"/>
          </w:rPr>
          <w:t>further</w:t>
        </w:r>
      </w:ins>
      <w:del w:id="201" w:author="Tyler Muffly" w:date="2021-08-22T10:16:00Z">
        <w:r w:rsidR="00A85E36" w:rsidDel="000E5C64">
          <w:rPr>
            <w:rFonts w:ascii="Times New Roman" w:hAnsi="Times New Roman" w:cs="Times New Roman"/>
            <w:bCs/>
            <w:sz w:val="24"/>
            <w:szCs w:val="24"/>
          </w:rPr>
          <w:delText>different</w:delText>
        </w:r>
      </w:del>
      <w:r w:rsidR="00A85E36">
        <w:rPr>
          <w:rFonts w:ascii="Times New Roman" w:hAnsi="Times New Roman" w:cs="Times New Roman"/>
          <w:bCs/>
          <w:sz w:val="24"/>
          <w:szCs w:val="24"/>
        </w:rPr>
        <w:t xml:space="preserve"> interruptions and challenges as they were forced to adapt to the p</w:t>
      </w:r>
      <w:r w:rsidR="00B17BD7">
        <w:rPr>
          <w:rFonts w:ascii="Times New Roman" w:hAnsi="Times New Roman" w:cs="Times New Roman"/>
          <w:bCs/>
          <w:sz w:val="24"/>
          <w:szCs w:val="24"/>
        </w:rPr>
        <w:t>andemic.  However</w:t>
      </w:r>
      <w:ins w:id="202" w:author="Tyler Muffly" w:date="2021-08-22T10:14:00Z">
        <w:r w:rsidR="000E5C64">
          <w:rPr>
            <w:rFonts w:ascii="Times New Roman" w:hAnsi="Times New Roman" w:cs="Times New Roman"/>
            <w:bCs/>
            <w:sz w:val="24"/>
            <w:szCs w:val="24"/>
          </w:rPr>
          <w:t>,</w:t>
        </w:r>
      </w:ins>
      <w:r w:rsidR="00B17BD7">
        <w:rPr>
          <w:rFonts w:ascii="Times New Roman" w:hAnsi="Times New Roman" w:cs="Times New Roman"/>
          <w:bCs/>
          <w:sz w:val="24"/>
          <w:szCs w:val="24"/>
        </w:rPr>
        <w:t xml:space="preserve"> our data </w:t>
      </w:r>
      <w:ins w:id="203" w:author="Tyler Muffly" w:date="2021-08-22T10:14:00Z">
        <w:r w:rsidR="000E5C64">
          <w:rPr>
            <w:rFonts w:ascii="Times New Roman" w:hAnsi="Times New Roman" w:cs="Times New Roman"/>
            <w:bCs/>
            <w:sz w:val="24"/>
            <w:szCs w:val="24"/>
          </w:rPr>
          <w:t>suggest</w:t>
        </w:r>
      </w:ins>
      <w:del w:id="204" w:author="Tyler Muffly" w:date="2021-08-22T10:14:00Z">
        <w:r w:rsidR="00A85E36" w:rsidDel="000E5C64">
          <w:rPr>
            <w:rFonts w:ascii="Times New Roman" w:hAnsi="Times New Roman" w:cs="Times New Roman"/>
            <w:bCs/>
            <w:sz w:val="24"/>
            <w:szCs w:val="24"/>
          </w:rPr>
          <w:delText>suggest</w:delText>
        </w:r>
        <w:r w:rsidR="00B17BD7" w:rsidDel="000E5C64">
          <w:rPr>
            <w:rFonts w:ascii="Times New Roman" w:hAnsi="Times New Roman" w:cs="Times New Roman"/>
            <w:bCs/>
            <w:sz w:val="24"/>
            <w:szCs w:val="24"/>
          </w:rPr>
          <w:delText>s</w:delText>
        </w:r>
      </w:del>
      <w:r w:rsidR="00A85E36">
        <w:rPr>
          <w:rFonts w:ascii="Times New Roman" w:hAnsi="Times New Roman" w:cs="Times New Roman"/>
          <w:bCs/>
          <w:sz w:val="24"/>
          <w:szCs w:val="24"/>
        </w:rPr>
        <w:t xml:space="preserve"> that a reduction in trainee surgical </w:t>
      </w:r>
      <w:r w:rsidR="00B17BD7">
        <w:rPr>
          <w:rFonts w:ascii="Times New Roman" w:hAnsi="Times New Roman" w:cs="Times New Roman"/>
          <w:bCs/>
          <w:sz w:val="24"/>
          <w:szCs w:val="24"/>
        </w:rPr>
        <w:t>volume</w:t>
      </w:r>
      <w:r w:rsidR="00A85E36">
        <w:rPr>
          <w:rFonts w:ascii="Times New Roman" w:hAnsi="Times New Roman" w:cs="Times New Roman"/>
          <w:bCs/>
          <w:sz w:val="24"/>
          <w:szCs w:val="24"/>
        </w:rPr>
        <w:t xml:space="preserve"> </w:t>
      </w:r>
      <w:r w:rsidR="00AD079C">
        <w:rPr>
          <w:rFonts w:ascii="Times New Roman" w:hAnsi="Times New Roman" w:cs="Times New Roman"/>
          <w:bCs/>
          <w:sz w:val="24"/>
          <w:szCs w:val="24"/>
        </w:rPr>
        <w:t xml:space="preserve">was likely </w:t>
      </w:r>
      <w:r w:rsidR="00B17BD7">
        <w:rPr>
          <w:rFonts w:ascii="Times New Roman" w:hAnsi="Times New Roman" w:cs="Times New Roman"/>
          <w:bCs/>
          <w:sz w:val="24"/>
          <w:szCs w:val="24"/>
        </w:rPr>
        <w:t>widespread.</w:t>
      </w:r>
      <w:r w:rsidR="00A85E36">
        <w:rPr>
          <w:rFonts w:ascii="Times New Roman" w:hAnsi="Times New Roman" w:cs="Times New Roman"/>
          <w:bCs/>
          <w:sz w:val="24"/>
          <w:szCs w:val="24"/>
        </w:rPr>
        <w:t xml:space="preserve">  Every program examined had a decrease in the total case volume. Half of these programs </w:t>
      </w:r>
      <w:ins w:id="205" w:author="Tyler Muffly" w:date="2021-08-22T10:14:00Z">
        <w:r w:rsidR="000E5C64">
          <w:rPr>
            <w:rFonts w:ascii="Times New Roman" w:hAnsi="Times New Roman" w:cs="Times New Roman"/>
            <w:bCs/>
            <w:sz w:val="24"/>
            <w:szCs w:val="24"/>
          </w:rPr>
          <w:t>underwent</w:t>
        </w:r>
      </w:ins>
      <w:del w:id="206" w:author="Tyler Muffly" w:date="2021-08-22T10:14:00Z">
        <w:r w:rsidR="00A85E36" w:rsidDel="000E5C64">
          <w:rPr>
            <w:rFonts w:ascii="Times New Roman" w:hAnsi="Times New Roman" w:cs="Times New Roman"/>
            <w:bCs/>
            <w:sz w:val="24"/>
            <w:szCs w:val="24"/>
          </w:rPr>
          <w:delText>were undergoing</w:delText>
        </w:r>
      </w:del>
      <w:r w:rsidR="00A85E36">
        <w:rPr>
          <w:rFonts w:ascii="Times New Roman" w:hAnsi="Times New Roman" w:cs="Times New Roman"/>
          <w:bCs/>
          <w:sz w:val="24"/>
          <w:szCs w:val="24"/>
        </w:rPr>
        <w:t xml:space="preserve"> a complement increase during the same timeframe, meaning that </w:t>
      </w:r>
      <w:ins w:id="207" w:author="Tyler Muffly" w:date="2021-08-22T10:14:00Z">
        <w:r w:rsidR="000E5C64">
          <w:rPr>
            <w:rFonts w:ascii="Times New Roman" w:hAnsi="Times New Roman" w:cs="Times New Roman"/>
            <w:bCs/>
            <w:sz w:val="24"/>
            <w:szCs w:val="24"/>
          </w:rPr>
          <w:t>more residents were performing the reduced case totals</w:t>
        </w:r>
      </w:ins>
      <w:del w:id="208" w:author="Tyler Muffly" w:date="2021-08-22T10:14:00Z">
        <w:r w:rsidR="00A85E36" w:rsidDel="000E5C64">
          <w:rPr>
            <w:rFonts w:ascii="Times New Roman" w:hAnsi="Times New Roman" w:cs="Times New Roman"/>
            <w:bCs/>
            <w:sz w:val="24"/>
            <w:szCs w:val="24"/>
          </w:rPr>
          <w:delText>the reduced case totals were being performed by a larger number of residents</w:delText>
        </w:r>
      </w:del>
      <w:r w:rsidR="00A85E36">
        <w:rPr>
          <w:rFonts w:ascii="Times New Roman" w:hAnsi="Times New Roman" w:cs="Times New Roman"/>
          <w:bCs/>
          <w:sz w:val="24"/>
          <w:szCs w:val="24"/>
        </w:rPr>
        <w:t xml:space="preserve">.  </w:t>
      </w:r>
      <w:r w:rsidR="00AD079C">
        <w:rPr>
          <w:rFonts w:ascii="Times New Roman" w:hAnsi="Times New Roman" w:cs="Times New Roman"/>
          <w:bCs/>
          <w:sz w:val="24"/>
          <w:szCs w:val="24"/>
        </w:rPr>
        <w:t xml:space="preserve">Interestingly, </w:t>
      </w:r>
      <w:ins w:id="209" w:author="Tyler Muffly" w:date="2021-08-22T10:15:00Z">
        <w:r w:rsidR="000E5C64">
          <w:rPr>
            <w:rFonts w:ascii="Times New Roman" w:hAnsi="Times New Roman" w:cs="Times New Roman"/>
            <w:bCs/>
            <w:sz w:val="24"/>
            <w:szCs w:val="24"/>
          </w:rPr>
          <w:t>no statistical differences were</w:t>
        </w:r>
      </w:ins>
      <w:del w:id="210" w:author="Tyler Muffly" w:date="2021-08-22T10:15:00Z">
        <w:r w:rsidR="00AD079C" w:rsidDel="000E5C64">
          <w:rPr>
            <w:rFonts w:ascii="Times New Roman" w:hAnsi="Times New Roman" w:cs="Times New Roman"/>
            <w:bCs/>
            <w:sz w:val="24"/>
            <w:szCs w:val="24"/>
          </w:rPr>
          <w:delText>there were no statistical differences</w:delText>
        </w:r>
      </w:del>
      <w:r w:rsidR="00AD079C">
        <w:rPr>
          <w:rFonts w:ascii="Times New Roman" w:hAnsi="Times New Roman" w:cs="Times New Roman"/>
          <w:bCs/>
          <w:sz w:val="24"/>
          <w:szCs w:val="24"/>
        </w:rPr>
        <w:t xml:space="preserve"> found between the different training programs, different subspecialties </w:t>
      </w:r>
      <w:r w:rsidR="004756BE">
        <w:rPr>
          <w:rFonts w:ascii="Times New Roman" w:hAnsi="Times New Roman" w:cs="Times New Roman"/>
          <w:bCs/>
          <w:sz w:val="24"/>
          <w:szCs w:val="24"/>
        </w:rPr>
        <w:t>as measured by key index cases,</w:t>
      </w:r>
      <w:r w:rsidR="00AD079C">
        <w:rPr>
          <w:rFonts w:ascii="Times New Roman" w:hAnsi="Times New Roman" w:cs="Times New Roman"/>
          <w:bCs/>
          <w:sz w:val="24"/>
          <w:szCs w:val="24"/>
        </w:rPr>
        <w:t xml:space="preserve"> and between different hospital types.  This also suggests that the </w:t>
      </w:r>
      <w:ins w:id="211" w:author="Tyler Muffly" w:date="2021-08-22T10:15:00Z">
        <w:r w:rsidR="000E5C64">
          <w:rPr>
            <w:rFonts w:ascii="Times New Roman" w:hAnsi="Times New Roman" w:cs="Times New Roman"/>
            <w:bCs/>
            <w:sz w:val="24"/>
            <w:szCs w:val="24"/>
          </w:rPr>
          <w:t>reduction of surgical case volume</w:t>
        </w:r>
      </w:ins>
      <w:del w:id="212" w:author="Tyler Muffly" w:date="2021-08-22T10:15:00Z">
        <w:r w:rsidR="00AD079C" w:rsidDel="000E5C64">
          <w:rPr>
            <w:rFonts w:ascii="Times New Roman" w:hAnsi="Times New Roman" w:cs="Times New Roman"/>
            <w:bCs/>
            <w:sz w:val="24"/>
            <w:szCs w:val="24"/>
          </w:rPr>
          <w:delText>surgical c</w:delText>
        </w:r>
        <w:r w:rsidR="004756BE" w:rsidDel="000E5C64">
          <w:rPr>
            <w:rFonts w:ascii="Times New Roman" w:hAnsi="Times New Roman" w:cs="Times New Roman"/>
            <w:bCs/>
            <w:sz w:val="24"/>
            <w:szCs w:val="24"/>
          </w:rPr>
          <w:delText>ase volume reduction</w:delText>
        </w:r>
      </w:del>
      <w:r w:rsidR="004756BE">
        <w:rPr>
          <w:rFonts w:ascii="Times New Roman" w:hAnsi="Times New Roman" w:cs="Times New Roman"/>
          <w:bCs/>
          <w:sz w:val="24"/>
          <w:szCs w:val="24"/>
        </w:rPr>
        <w:t xml:space="preserve"> was </w:t>
      </w:r>
      <w:del w:id="213" w:author="Tyler Muffly" w:date="2021-08-22T10:15:00Z">
        <w:r w:rsidR="00AD079C" w:rsidDel="000E5C64">
          <w:rPr>
            <w:rFonts w:ascii="Times New Roman" w:hAnsi="Times New Roman" w:cs="Times New Roman"/>
            <w:bCs/>
            <w:sz w:val="24"/>
            <w:szCs w:val="24"/>
          </w:rPr>
          <w:delText xml:space="preserve">a </w:delText>
        </w:r>
      </w:del>
      <w:r w:rsidR="00AD079C">
        <w:rPr>
          <w:rFonts w:ascii="Times New Roman" w:hAnsi="Times New Roman" w:cs="Times New Roman"/>
          <w:bCs/>
          <w:sz w:val="24"/>
          <w:szCs w:val="24"/>
        </w:rPr>
        <w:t xml:space="preserve">consistent </w:t>
      </w:r>
      <w:ins w:id="214" w:author="Tyler Muffly" w:date="2021-08-22T10:15:00Z">
        <w:r w:rsidR="000E5C64">
          <w:rPr>
            <w:rFonts w:ascii="Times New Roman" w:hAnsi="Times New Roman" w:cs="Times New Roman"/>
            <w:bCs/>
            <w:sz w:val="24"/>
            <w:szCs w:val="24"/>
          </w:rPr>
          <w:t xml:space="preserve">across </w:t>
        </w:r>
      </w:ins>
      <w:del w:id="215" w:author="Tyler Muffly" w:date="2021-08-22T10:15:00Z">
        <w:r w:rsidR="00AD079C" w:rsidDel="000E5C64">
          <w:rPr>
            <w:rFonts w:ascii="Times New Roman" w:hAnsi="Times New Roman" w:cs="Times New Roman"/>
            <w:bCs/>
            <w:sz w:val="24"/>
            <w:szCs w:val="24"/>
          </w:rPr>
          <w:delText xml:space="preserve">effect seen broadly within </w:delText>
        </w:r>
      </w:del>
      <w:r w:rsidR="00AD079C">
        <w:rPr>
          <w:rFonts w:ascii="Times New Roman" w:hAnsi="Times New Roman" w:cs="Times New Roman"/>
          <w:bCs/>
          <w:sz w:val="24"/>
          <w:szCs w:val="24"/>
        </w:rPr>
        <w:t xml:space="preserve">otolaryngology training programs. </w:t>
      </w:r>
    </w:p>
    <w:p w14:paraId="3AA8B121" w14:textId="63E55354" w:rsidR="00C16B8B" w:rsidRDefault="00C16B8B" w:rsidP="009B20DC">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What remains to be seen is what implications these reductions in surgical volumes have in the ability of residency programs to prepare trainees for practice.   Further study is needed to identify whether </w:t>
      </w:r>
      <w:r w:rsidR="004756BE">
        <w:rPr>
          <w:rFonts w:ascii="Times New Roman" w:hAnsi="Times New Roman" w:cs="Times New Roman"/>
          <w:bCs/>
          <w:sz w:val="24"/>
          <w:szCs w:val="24"/>
        </w:rPr>
        <w:t xml:space="preserve">this </w:t>
      </w:r>
      <w:r>
        <w:rPr>
          <w:rFonts w:ascii="Times New Roman" w:hAnsi="Times New Roman" w:cs="Times New Roman"/>
          <w:bCs/>
          <w:sz w:val="24"/>
          <w:szCs w:val="24"/>
        </w:rPr>
        <w:t xml:space="preserve">decreased surgical volume will affect resident competency.  It would seem intuitive that a decrease in surgical experience would lead to less competent residency graduates. One limitation of this study was the absence of post-graduate year data for each </w:t>
      </w:r>
      <w:ins w:id="216" w:author="Tyler Muffly" w:date="2021-08-22T10:15:00Z">
        <w:r w:rsidR="000E5C64">
          <w:rPr>
            <w:rFonts w:ascii="Times New Roman" w:hAnsi="Times New Roman" w:cs="Times New Roman"/>
            <w:bCs/>
            <w:sz w:val="24"/>
            <w:szCs w:val="24"/>
          </w:rPr>
          <w:t>resident</w:t>
        </w:r>
      </w:ins>
      <w:del w:id="217" w:author="Tyler Muffly" w:date="2021-08-22T10:15:00Z">
        <w:r w:rsidDel="000E5C64">
          <w:rPr>
            <w:rFonts w:ascii="Times New Roman" w:hAnsi="Times New Roman" w:cs="Times New Roman"/>
            <w:bCs/>
            <w:sz w:val="24"/>
            <w:szCs w:val="24"/>
          </w:rPr>
          <w:delText>of the residents</w:delText>
        </w:r>
      </w:del>
      <w:r>
        <w:rPr>
          <w:rFonts w:ascii="Times New Roman" w:hAnsi="Times New Roman" w:cs="Times New Roman"/>
          <w:bCs/>
          <w:sz w:val="24"/>
          <w:szCs w:val="24"/>
        </w:rPr>
        <w:t xml:space="preserve"> who performed cases.  A decrease in surgical </w:t>
      </w:r>
      <w:ins w:id="218" w:author="Tyler Muffly" w:date="2021-08-22T10:15:00Z">
        <w:r w:rsidR="000E5C64">
          <w:rPr>
            <w:rFonts w:ascii="Times New Roman" w:hAnsi="Times New Roman" w:cs="Times New Roman"/>
            <w:bCs/>
            <w:sz w:val="24"/>
            <w:szCs w:val="24"/>
          </w:rPr>
          <w:t>patients</w:t>
        </w:r>
      </w:ins>
      <w:del w:id="219" w:author="Tyler Muffly" w:date="2021-08-22T10:15:00Z">
        <w:r w:rsidDel="000E5C64">
          <w:rPr>
            <w:rFonts w:ascii="Times New Roman" w:hAnsi="Times New Roman" w:cs="Times New Roman"/>
            <w:bCs/>
            <w:sz w:val="24"/>
            <w:szCs w:val="24"/>
          </w:rPr>
          <w:delText>cases</w:delText>
        </w:r>
      </w:del>
      <w:r>
        <w:rPr>
          <w:rFonts w:ascii="Times New Roman" w:hAnsi="Times New Roman" w:cs="Times New Roman"/>
          <w:bCs/>
          <w:sz w:val="24"/>
          <w:szCs w:val="24"/>
        </w:rPr>
        <w:t xml:space="preserve"> likely has a different effect based on the </w:t>
      </w:r>
      <w:ins w:id="220" w:author="Tyler Muffly" w:date="2021-08-22T11:44:00Z">
        <w:r w:rsidR="00A844B2">
          <w:rPr>
            <w:rFonts w:ascii="Times New Roman" w:hAnsi="Times New Roman" w:cs="Times New Roman"/>
            <w:bCs/>
            <w:sz w:val="24"/>
            <w:szCs w:val="24"/>
          </w:rPr>
          <w:t>trainees'</w:t>
        </w:r>
      </w:ins>
      <w:del w:id="221" w:author="Tyler Muffly" w:date="2021-08-22T11:44:00Z">
        <w:r w:rsidDel="00A844B2">
          <w:rPr>
            <w:rFonts w:ascii="Times New Roman" w:hAnsi="Times New Roman" w:cs="Times New Roman"/>
            <w:bCs/>
            <w:sz w:val="24"/>
            <w:szCs w:val="24"/>
          </w:rPr>
          <w:delText>trainees’</w:delText>
        </w:r>
      </w:del>
      <w:r w:rsidR="004756BE">
        <w:rPr>
          <w:rFonts w:ascii="Times New Roman" w:hAnsi="Times New Roman" w:cs="Times New Roman"/>
          <w:bCs/>
          <w:sz w:val="24"/>
          <w:szCs w:val="24"/>
        </w:rPr>
        <w:t xml:space="preserve"> </w:t>
      </w:r>
      <w:r>
        <w:rPr>
          <w:rFonts w:ascii="Times New Roman" w:hAnsi="Times New Roman" w:cs="Times New Roman"/>
          <w:bCs/>
          <w:sz w:val="24"/>
          <w:szCs w:val="24"/>
        </w:rPr>
        <w:t xml:space="preserve">prior </w:t>
      </w:r>
      <w:ins w:id="222" w:author="Tyler Muffly" w:date="2021-08-22T10:16:00Z">
        <w:r w:rsidR="000E5C64">
          <w:rPr>
            <w:rFonts w:ascii="Times New Roman" w:hAnsi="Times New Roman" w:cs="Times New Roman"/>
            <w:bCs/>
            <w:sz w:val="24"/>
            <w:szCs w:val="24"/>
          </w:rPr>
          <w:t>experience level</w:t>
        </w:r>
      </w:ins>
      <w:del w:id="223" w:author="Tyler Muffly" w:date="2021-08-22T10:16:00Z">
        <w:r w:rsidDel="000E5C64">
          <w:rPr>
            <w:rFonts w:ascii="Times New Roman" w:hAnsi="Times New Roman" w:cs="Times New Roman"/>
            <w:bCs/>
            <w:sz w:val="24"/>
            <w:szCs w:val="24"/>
          </w:rPr>
          <w:delText>level of experience</w:delText>
        </w:r>
      </w:del>
      <w:r w:rsidR="00B17BD7">
        <w:rPr>
          <w:rFonts w:ascii="Times New Roman" w:hAnsi="Times New Roman" w:cs="Times New Roman"/>
          <w:bCs/>
          <w:sz w:val="24"/>
          <w:szCs w:val="24"/>
        </w:rPr>
        <w:t>.  Also</w:t>
      </w:r>
      <w:ins w:id="224" w:author="Tyler Muffly" w:date="2021-08-22T10:16:00Z">
        <w:r w:rsidR="000E5C64">
          <w:rPr>
            <w:rFonts w:ascii="Times New Roman" w:hAnsi="Times New Roman" w:cs="Times New Roman"/>
            <w:bCs/>
            <w:sz w:val="24"/>
            <w:szCs w:val="24"/>
          </w:rPr>
          <w:t>,</w:t>
        </w:r>
      </w:ins>
      <w:r w:rsidR="00B17BD7">
        <w:rPr>
          <w:rFonts w:ascii="Times New Roman" w:hAnsi="Times New Roman" w:cs="Times New Roman"/>
          <w:bCs/>
          <w:sz w:val="24"/>
          <w:szCs w:val="24"/>
        </w:rPr>
        <w:t xml:space="preserve"> </w:t>
      </w:r>
      <w:r>
        <w:rPr>
          <w:rFonts w:ascii="Times New Roman" w:hAnsi="Times New Roman" w:cs="Times New Roman"/>
          <w:bCs/>
          <w:sz w:val="24"/>
          <w:szCs w:val="24"/>
        </w:rPr>
        <w:t xml:space="preserve">the more experienced residents may have </w:t>
      </w:r>
      <w:ins w:id="225" w:author="Tyler Muffly" w:date="2021-08-22T10:17:00Z">
        <w:r w:rsidR="000E5C64">
          <w:rPr>
            <w:rFonts w:ascii="Times New Roman" w:hAnsi="Times New Roman" w:cs="Times New Roman"/>
            <w:bCs/>
            <w:sz w:val="24"/>
            <w:szCs w:val="24"/>
          </w:rPr>
          <w:t>performed</w:t>
        </w:r>
      </w:ins>
      <w:del w:id="226" w:author="Tyler Muffly" w:date="2021-08-22T10:17:00Z">
        <w:r w:rsidDel="000E5C64">
          <w:rPr>
            <w:rFonts w:ascii="Times New Roman" w:hAnsi="Times New Roman" w:cs="Times New Roman"/>
            <w:bCs/>
            <w:sz w:val="24"/>
            <w:szCs w:val="24"/>
          </w:rPr>
          <w:delText>been performing</w:delText>
        </w:r>
      </w:del>
      <w:r>
        <w:rPr>
          <w:rFonts w:ascii="Times New Roman" w:hAnsi="Times New Roman" w:cs="Times New Roman"/>
          <w:bCs/>
          <w:sz w:val="24"/>
          <w:szCs w:val="24"/>
        </w:rPr>
        <w:t xml:space="preserve"> a larger </w:t>
      </w:r>
      <w:r w:rsidR="00B17BD7">
        <w:rPr>
          <w:rFonts w:ascii="Times New Roman" w:hAnsi="Times New Roman" w:cs="Times New Roman"/>
          <w:bCs/>
          <w:sz w:val="24"/>
          <w:szCs w:val="24"/>
        </w:rPr>
        <w:t xml:space="preserve">share of the available cases at some institutions because of the relative scarcity of surgical experiences.  Will the impact of the decreased surgical volumes be apparent in current graduates, or will the graduates </w:t>
      </w:r>
      <w:ins w:id="227" w:author="Tyler Muffly" w:date="2021-08-22T10:17:00Z">
        <w:r w:rsidR="000E5C64">
          <w:rPr>
            <w:rFonts w:ascii="Times New Roman" w:hAnsi="Times New Roman" w:cs="Times New Roman"/>
            <w:bCs/>
            <w:sz w:val="24"/>
            <w:szCs w:val="24"/>
          </w:rPr>
          <w:t xml:space="preserve">demonstrate </w:t>
        </w:r>
      </w:ins>
      <w:ins w:id="228" w:author="Tyler Muffly" w:date="2021-08-22T15:01:00Z">
        <w:r w:rsidR="00227A89">
          <w:rPr>
            <w:rFonts w:ascii="Times New Roman" w:hAnsi="Times New Roman" w:cs="Times New Roman"/>
            <w:bCs/>
            <w:sz w:val="24"/>
            <w:szCs w:val="24"/>
          </w:rPr>
          <w:t>more considerable</w:t>
        </w:r>
      </w:ins>
      <w:ins w:id="229" w:author="Tyler Muffly" w:date="2021-08-22T10:17:00Z">
        <w:r w:rsidR="000E5C64">
          <w:rPr>
            <w:rFonts w:ascii="Times New Roman" w:hAnsi="Times New Roman" w:cs="Times New Roman"/>
            <w:bCs/>
            <w:sz w:val="24"/>
            <w:szCs w:val="24"/>
          </w:rPr>
          <w:t xml:space="preserve"> training deficiencies </w:t>
        </w:r>
      </w:ins>
      <w:r w:rsidR="00B17BD7">
        <w:rPr>
          <w:rFonts w:ascii="Times New Roman" w:hAnsi="Times New Roman" w:cs="Times New Roman"/>
          <w:bCs/>
          <w:sz w:val="24"/>
          <w:szCs w:val="24"/>
        </w:rPr>
        <w:t>in the years to come</w:t>
      </w:r>
      <w:del w:id="230" w:author="Tyler Muffly" w:date="2021-08-22T10:17:00Z">
        <w:r w:rsidR="00B17BD7" w:rsidDel="000E5C64">
          <w:rPr>
            <w:rFonts w:ascii="Times New Roman" w:hAnsi="Times New Roman" w:cs="Times New Roman"/>
            <w:bCs/>
            <w:sz w:val="24"/>
            <w:szCs w:val="24"/>
          </w:rPr>
          <w:delText xml:space="preserve"> demonstrate larger training deficiencies</w:delText>
        </w:r>
      </w:del>
      <w:r w:rsidR="00B17BD7">
        <w:rPr>
          <w:rFonts w:ascii="Times New Roman" w:hAnsi="Times New Roman" w:cs="Times New Roman"/>
          <w:bCs/>
          <w:sz w:val="24"/>
          <w:szCs w:val="24"/>
        </w:rPr>
        <w:t>?</w:t>
      </w:r>
    </w:p>
    <w:p w14:paraId="69328734" w14:textId="52A67828" w:rsidR="004756BE" w:rsidRDefault="00200C8D" w:rsidP="009B20DC">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There are several </w:t>
      </w:r>
      <w:r w:rsidR="00C16B8B">
        <w:rPr>
          <w:rFonts w:ascii="Times New Roman" w:hAnsi="Times New Roman" w:cs="Times New Roman"/>
          <w:bCs/>
          <w:sz w:val="24"/>
          <w:szCs w:val="24"/>
        </w:rPr>
        <w:t xml:space="preserve">other </w:t>
      </w:r>
      <w:r>
        <w:rPr>
          <w:rFonts w:ascii="Times New Roman" w:hAnsi="Times New Roman" w:cs="Times New Roman"/>
          <w:bCs/>
          <w:sz w:val="24"/>
          <w:szCs w:val="24"/>
        </w:rPr>
        <w:t>limitations to this stu</w:t>
      </w:r>
      <w:r w:rsidR="00AD079C">
        <w:rPr>
          <w:rFonts w:ascii="Times New Roman" w:hAnsi="Times New Roman" w:cs="Times New Roman"/>
          <w:bCs/>
          <w:sz w:val="24"/>
          <w:szCs w:val="24"/>
        </w:rPr>
        <w:t>dy.  T</w:t>
      </w:r>
      <w:r>
        <w:rPr>
          <w:rFonts w:ascii="Times New Roman" w:hAnsi="Times New Roman" w:cs="Times New Roman"/>
          <w:bCs/>
          <w:sz w:val="24"/>
          <w:szCs w:val="24"/>
        </w:rPr>
        <w:t xml:space="preserve">he data </w:t>
      </w:r>
      <w:r w:rsidR="00AD079C">
        <w:rPr>
          <w:rFonts w:ascii="Times New Roman" w:hAnsi="Times New Roman" w:cs="Times New Roman"/>
          <w:bCs/>
          <w:sz w:val="24"/>
          <w:szCs w:val="24"/>
        </w:rPr>
        <w:t>collection and analysis were retrospective</w:t>
      </w:r>
      <w:r w:rsidR="002712B8">
        <w:rPr>
          <w:rFonts w:ascii="Times New Roman" w:hAnsi="Times New Roman" w:cs="Times New Roman"/>
          <w:bCs/>
          <w:sz w:val="24"/>
          <w:szCs w:val="24"/>
        </w:rPr>
        <w:t xml:space="preserve">.  The </w:t>
      </w:r>
      <w:ins w:id="231" w:author="Tyler Muffly" w:date="2021-08-22T10:17:00Z">
        <w:r w:rsidR="000E5C64">
          <w:rPr>
            <w:rFonts w:ascii="Times New Roman" w:hAnsi="Times New Roman" w:cs="Times New Roman"/>
            <w:bCs/>
            <w:sz w:val="24"/>
            <w:szCs w:val="24"/>
          </w:rPr>
          <w:t>extended</w:t>
        </w:r>
      </w:ins>
      <w:del w:id="232" w:author="Tyler Muffly" w:date="2021-08-22T10:17:00Z">
        <w:r w:rsidR="002712B8" w:rsidDel="000E5C64">
          <w:rPr>
            <w:rFonts w:ascii="Times New Roman" w:hAnsi="Times New Roman" w:cs="Times New Roman"/>
            <w:bCs/>
            <w:sz w:val="24"/>
            <w:szCs w:val="24"/>
          </w:rPr>
          <w:delText>long</w:delText>
        </w:r>
      </w:del>
      <w:r w:rsidR="002712B8">
        <w:rPr>
          <w:rFonts w:ascii="Times New Roman" w:hAnsi="Times New Roman" w:cs="Times New Roman"/>
          <w:bCs/>
          <w:sz w:val="24"/>
          <w:szCs w:val="24"/>
        </w:rPr>
        <w:t xml:space="preserve"> </w:t>
      </w:r>
      <w:r w:rsidR="00AD079C">
        <w:rPr>
          <w:rFonts w:ascii="Times New Roman" w:hAnsi="Times New Roman" w:cs="Times New Roman"/>
          <w:bCs/>
          <w:sz w:val="24"/>
          <w:szCs w:val="24"/>
        </w:rPr>
        <w:t xml:space="preserve">timeframe (1 year for each </w:t>
      </w:r>
      <w:ins w:id="233" w:author="Tyler Muffly" w:date="2021-08-22T10:18:00Z">
        <w:r w:rsidR="000E5C64">
          <w:rPr>
            <w:rFonts w:ascii="Times New Roman" w:hAnsi="Times New Roman" w:cs="Times New Roman"/>
            <w:bCs/>
            <w:sz w:val="24"/>
            <w:szCs w:val="24"/>
          </w:rPr>
          <w:t>period</w:t>
        </w:r>
      </w:ins>
      <w:del w:id="234" w:author="Tyler Muffly" w:date="2021-08-22T10:18:00Z">
        <w:r w:rsidR="00AD079C" w:rsidDel="000E5C64">
          <w:rPr>
            <w:rFonts w:ascii="Times New Roman" w:hAnsi="Times New Roman" w:cs="Times New Roman"/>
            <w:bCs/>
            <w:sz w:val="24"/>
            <w:szCs w:val="24"/>
          </w:rPr>
          <w:delText>time period</w:delText>
        </w:r>
      </w:del>
      <w:r w:rsidR="00AD079C">
        <w:rPr>
          <w:rFonts w:ascii="Times New Roman" w:hAnsi="Times New Roman" w:cs="Times New Roman"/>
          <w:bCs/>
          <w:sz w:val="24"/>
          <w:szCs w:val="24"/>
        </w:rPr>
        <w:t xml:space="preserve">) was chosen to identify </w:t>
      </w:r>
      <w:ins w:id="235" w:author="Tyler Muffly" w:date="2021-08-22T10:18:00Z">
        <w:r w:rsidR="000E5C64">
          <w:rPr>
            <w:rFonts w:ascii="Times New Roman" w:hAnsi="Times New Roman" w:cs="Times New Roman"/>
            <w:bCs/>
            <w:sz w:val="24"/>
            <w:szCs w:val="24"/>
          </w:rPr>
          <w:t>the long-</w:t>
        </w:r>
        <w:r w:rsidR="000E5C64">
          <w:rPr>
            <w:rFonts w:ascii="Times New Roman" w:hAnsi="Times New Roman" w:cs="Times New Roman"/>
            <w:bCs/>
            <w:sz w:val="24"/>
            <w:szCs w:val="24"/>
          </w:rPr>
          <w:lastRenderedPageBreak/>
          <w:t>term</w:t>
        </w:r>
      </w:ins>
      <w:del w:id="236" w:author="Tyler Muffly" w:date="2021-08-22T10:18:00Z">
        <w:r w:rsidR="00AD079C" w:rsidDel="000E5C64">
          <w:rPr>
            <w:rFonts w:ascii="Times New Roman" w:hAnsi="Times New Roman" w:cs="Times New Roman"/>
            <w:bCs/>
            <w:sz w:val="24"/>
            <w:szCs w:val="24"/>
          </w:rPr>
          <w:delText>long term</w:delText>
        </w:r>
      </w:del>
      <w:r w:rsidR="00AD079C">
        <w:rPr>
          <w:rFonts w:ascii="Times New Roman" w:hAnsi="Times New Roman" w:cs="Times New Roman"/>
          <w:bCs/>
          <w:sz w:val="24"/>
          <w:szCs w:val="24"/>
        </w:rPr>
        <w:t xml:space="preserve"> effects of the pandemic-related restrictions</w:t>
      </w:r>
      <w:ins w:id="237" w:author="Tyler Muffly" w:date="2021-08-22T10:18:00Z">
        <w:r w:rsidR="000E5C64">
          <w:rPr>
            <w:rFonts w:ascii="Times New Roman" w:hAnsi="Times New Roman" w:cs="Times New Roman"/>
            <w:bCs/>
            <w:sz w:val="24"/>
            <w:szCs w:val="24"/>
          </w:rPr>
          <w:t>. Still, it</w:t>
        </w:r>
      </w:ins>
      <w:del w:id="238" w:author="Tyler Muffly" w:date="2021-08-22T10:18:00Z">
        <w:r w:rsidR="00AD079C" w:rsidDel="000E5C64">
          <w:rPr>
            <w:rFonts w:ascii="Times New Roman" w:hAnsi="Times New Roman" w:cs="Times New Roman"/>
            <w:bCs/>
            <w:sz w:val="24"/>
            <w:szCs w:val="24"/>
          </w:rPr>
          <w:delText>, but it</w:delText>
        </w:r>
      </w:del>
      <w:r w:rsidR="00AD079C">
        <w:rPr>
          <w:rFonts w:ascii="Times New Roman" w:hAnsi="Times New Roman" w:cs="Times New Roman"/>
          <w:bCs/>
          <w:sz w:val="24"/>
          <w:szCs w:val="24"/>
        </w:rPr>
        <w:t xml:space="preserve"> limits the ability to</w:t>
      </w:r>
      <w:r w:rsidR="002712B8">
        <w:rPr>
          <w:rFonts w:ascii="Times New Roman" w:hAnsi="Times New Roman" w:cs="Times New Roman"/>
          <w:bCs/>
          <w:sz w:val="24"/>
          <w:szCs w:val="24"/>
        </w:rPr>
        <w:t xml:space="preserve"> examine</w:t>
      </w:r>
      <w:r w:rsidR="00AD079C">
        <w:rPr>
          <w:rFonts w:ascii="Times New Roman" w:hAnsi="Times New Roman" w:cs="Times New Roman"/>
          <w:bCs/>
          <w:sz w:val="24"/>
          <w:szCs w:val="24"/>
        </w:rPr>
        <w:t xml:space="preserve"> how </w:t>
      </w:r>
      <w:r w:rsidR="002712B8">
        <w:rPr>
          <w:rFonts w:ascii="Times New Roman" w:hAnsi="Times New Roman" w:cs="Times New Roman"/>
          <w:bCs/>
          <w:sz w:val="24"/>
          <w:szCs w:val="24"/>
        </w:rPr>
        <w:t xml:space="preserve">each viral surge, wave, or subsequent recovery </w:t>
      </w:r>
      <w:r w:rsidR="004756BE">
        <w:rPr>
          <w:rFonts w:ascii="Times New Roman" w:hAnsi="Times New Roman" w:cs="Times New Roman"/>
          <w:bCs/>
          <w:sz w:val="24"/>
          <w:szCs w:val="24"/>
        </w:rPr>
        <w:t>affects</w:t>
      </w:r>
      <w:r w:rsidR="002712B8">
        <w:rPr>
          <w:rFonts w:ascii="Times New Roman" w:hAnsi="Times New Roman" w:cs="Times New Roman"/>
          <w:bCs/>
          <w:sz w:val="24"/>
          <w:szCs w:val="24"/>
        </w:rPr>
        <w:t xml:space="preserve"> surgical volumes within a program.  Though </w:t>
      </w:r>
      <w:ins w:id="239" w:author="Tyler Muffly" w:date="2021-08-22T10:18:00Z">
        <w:r w:rsidR="000E5C64">
          <w:rPr>
            <w:rFonts w:ascii="Times New Roman" w:hAnsi="Times New Roman" w:cs="Times New Roman"/>
            <w:bCs/>
            <w:sz w:val="24"/>
            <w:szCs w:val="24"/>
          </w:rPr>
          <w:t>volume reductions were</w:t>
        </w:r>
      </w:ins>
      <w:del w:id="240" w:author="Tyler Muffly" w:date="2021-08-22T10:18:00Z">
        <w:r w:rsidR="002712B8" w:rsidDel="000E5C64">
          <w:rPr>
            <w:rFonts w:ascii="Times New Roman" w:hAnsi="Times New Roman" w:cs="Times New Roman"/>
            <w:bCs/>
            <w:sz w:val="24"/>
            <w:szCs w:val="24"/>
          </w:rPr>
          <w:delText>there were volume reductions</w:delText>
        </w:r>
      </w:del>
      <w:r w:rsidR="002712B8">
        <w:rPr>
          <w:rFonts w:ascii="Times New Roman" w:hAnsi="Times New Roman" w:cs="Times New Roman"/>
          <w:bCs/>
          <w:sz w:val="24"/>
          <w:szCs w:val="24"/>
        </w:rPr>
        <w:t xml:space="preserve"> seen throughout, we suspect </w:t>
      </w:r>
      <w:r w:rsidR="004756BE">
        <w:rPr>
          <w:rFonts w:ascii="Times New Roman" w:hAnsi="Times New Roman" w:cs="Times New Roman"/>
          <w:bCs/>
          <w:sz w:val="24"/>
          <w:szCs w:val="24"/>
        </w:rPr>
        <w:t>this was</w:t>
      </w:r>
      <w:r w:rsidR="002712B8">
        <w:rPr>
          <w:rFonts w:ascii="Times New Roman" w:hAnsi="Times New Roman" w:cs="Times New Roman"/>
          <w:bCs/>
          <w:sz w:val="24"/>
          <w:szCs w:val="24"/>
        </w:rPr>
        <w:t xml:space="preserve"> mitigated by program-specific interventions to increase resident exposure to surgical cases.  Another limitation was that t</w:t>
      </w:r>
      <w:r>
        <w:rPr>
          <w:rFonts w:ascii="Times New Roman" w:hAnsi="Times New Roman" w:cs="Times New Roman"/>
          <w:bCs/>
          <w:sz w:val="24"/>
          <w:szCs w:val="24"/>
        </w:rPr>
        <w:t>here were only six residency programs included</w:t>
      </w:r>
      <w:r w:rsidR="002712B8">
        <w:rPr>
          <w:rFonts w:ascii="Times New Roman" w:hAnsi="Times New Roman" w:cs="Times New Roman"/>
          <w:bCs/>
          <w:sz w:val="24"/>
          <w:szCs w:val="24"/>
        </w:rPr>
        <w:t xml:space="preserve"> in the study</w:t>
      </w:r>
      <w:r>
        <w:rPr>
          <w:rFonts w:ascii="Times New Roman" w:hAnsi="Times New Roman" w:cs="Times New Roman"/>
          <w:bCs/>
          <w:sz w:val="24"/>
          <w:szCs w:val="24"/>
        </w:rPr>
        <w:t xml:space="preserve">.  However, </w:t>
      </w:r>
      <w:r w:rsidR="00AD079C">
        <w:rPr>
          <w:rFonts w:ascii="Times New Roman" w:hAnsi="Times New Roman" w:cs="Times New Roman"/>
          <w:bCs/>
          <w:sz w:val="24"/>
          <w:szCs w:val="24"/>
        </w:rPr>
        <w:t xml:space="preserve">each of the </w:t>
      </w:r>
      <w:r>
        <w:rPr>
          <w:rFonts w:ascii="Times New Roman" w:hAnsi="Times New Roman" w:cs="Times New Roman"/>
          <w:bCs/>
          <w:sz w:val="24"/>
          <w:szCs w:val="24"/>
        </w:rPr>
        <w:t xml:space="preserve">residency programs </w:t>
      </w:r>
      <w:r w:rsidR="004756BE">
        <w:rPr>
          <w:rFonts w:ascii="Times New Roman" w:hAnsi="Times New Roman" w:cs="Times New Roman"/>
          <w:bCs/>
          <w:sz w:val="24"/>
          <w:szCs w:val="24"/>
        </w:rPr>
        <w:t>is</w:t>
      </w:r>
      <w:r w:rsidR="00AD079C">
        <w:rPr>
          <w:rFonts w:ascii="Times New Roman" w:hAnsi="Times New Roman" w:cs="Times New Roman"/>
          <w:bCs/>
          <w:sz w:val="24"/>
          <w:szCs w:val="24"/>
        </w:rPr>
        <w:t xml:space="preserve"> </w:t>
      </w:r>
      <w:r>
        <w:rPr>
          <w:rFonts w:ascii="Times New Roman" w:hAnsi="Times New Roman" w:cs="Times New Roman"/>
          <w:bCs/>
          <w:sz w:val="24"/>
          <w:szCs w:val="24"/>
        </w:rPr>
        <w:t>located in a different state/district.  Th</w:t>
      </w:r>
      <w:r w:rsidR="00AD079C">
        <w:rPr>
          <w:rFonts w:ascii="Times New Roman" w:hAnsi="Times New Roman" w:cs="Times New Roman"/>
          <w:bCs/>
          <w:sz w:val="24"/>
          <w:szCs w:val="24"/>
        </w:rPr>
        <w:t xml:space="preserve">e </w:t>
      </w:r>
      <w:r>
        <w:rPr>
          <w:rFonts w:ascii="Times New Roman" w:hAnsi="Times New Roman" w:cs="Times New Roman"/>
          <w:bCs/>
          <w:sz w:val="24"/>
          <w:szCs w:val="24"/>
        </w:rPr>
        <w:t>cumulative COVID-19 cases in those states ranged from 5,753 to 10,080 cases per 100,000 people</w:t>
      </w:r>
      <w:r w:rsidR="004756BE">
        <w:rPr>
          <w:rFonts w:ascii="Times New Roman" w:hAnsi="Times New Roman" w:cs="Times New Roman"/>
          <w:bCs/>
          <w:sz w:val="24"/>
          <w:szCs w:val="24"/>
        </w:rPr>
        <w:t xml:space="preserve"> (</w:t>
      </w:r>
      <w:del w:id="241" w:author="Tyler Muffly" w:date="2021-08-22T10:18:00Z">
        <w:r w:rsidR="004756BE" w:rsidDel="000E5C64">
          <w:rPr>
            <w:rFonts w:ascii="Times New Roman" w:hAnsi="Times New Roman" w:cs="Times New Roman"/>
            <w:bCs/>
            <w:sz w:val="24"/>
            <w:szCs w:val="24"/>
          </w:rPr>
          <w:delText xml:space="preserve">on </w:delText>
        </w:r>
      </w:del>
      <w:ins w:id="242" w:author="Tyler Muffly" w:date="2021-08-22T10:02:00Z">
        <w:r w:rsidR="00A85273">
          <w:rPr>
            <w:rFonts w:ascii="Times New Roman" w:hAnsi="Times New Roman" w:cs="Times New Roman"/>
            <w:bCs/>
            <w:sz w:val="24"/>
            <w:szCs w:val="24"/>
          </w:rPr>
          <w:t>February 28</w:t>
        </w:r>
      </w:ins>
      <w:del w:id="243" w:author="Tyler Muffly" w:date="2021-08-22T10:02:00Z">
        <w:r w:rsidR="004756BE" w:rsidDel="00A85273">
          <w:rPr>
            <w:rFonts w:ascii="Times New Roman" w:hAnsi="Times New Roman" w:cs="Times New Roman"/>
            <w:bCs/>
            <w:sz w:val="24"/>
            <w:szCs w:val="24"/>
          </w:rPr>
          <w:delText>February 28</w:delText>
        </w:r>
        <w:r w:rsidR="004756BE" w:rsidRPr="004756BE" w:rsidDel="00A85273">
          <w:rPr>
            <w:rFonts w:ascii="Times New Roman" w:hAnsi="Times New Roman" w:cs="Times New Roman"/>
            <w:bCs/>
            <w:sz w:val="24"/>
            <w:szCs w:val="24"/>
            <w:vertAlign w:val="superscript"/>
          </w:rPr>
          <w:delText>th</w:delText>
        </w:r>
      </w:del>
      <w:r w:rsidR="004756BE">
        <w:rPr>
          <w:rFonts w:ascii="Times New Roman" w:hAnsi="Times New Roman" w:cs="Times New Roman"/>
          <w:bCs/>
          <w:sz w:val="24"/>
          <w:szCs w:val="24"/>
        </w:rPr>
        <w:t>, 2021).</w:t>
      </w:r>
      <w:r>
        <w:rPr>
          <w:rFonts w:ascii="Times New Roman" w:hAnsi="Times New Roman" w:cs="Times New Roman"/>
          <w:bCs/>
          <w:sz w:val="24"/>
          <w:szCs w:val="24"/>
        </w:rPr>
        <w:t xml:space="preserve">  The cumulative number of cases per capita in the US during the same time was 8,667.  Given that the six residency programs included in this study </w:t>
      </w:r>
      <w:r w:rsidR="002712B8">
        <w:rPr>
          <w:rFonts w:ascii="Times New Roman" w:hAnsi="Times New Roman" w:cs="Times New Roman"/>
          <w:bCs/>
          <w:sz w:val="24"/>
          <w:szCs w:val="24"/>
        </w:rPr>
        <w:t>represent</w:t>
      </w:r>
      <w:r>
        <w:rPr>
          <w:rFonts w:ascii="Times New Roman" w:hAnsi="Times New Roman" w:cs="Times New Roman"/>
          <w:bCs/>
          <w:sz w:val="24"/>
          <w:szCs w:val="24"/>
        </w:rPr>
        <w:t xml:space="preserve"> different regions, and the range of COVID cases per capita spans that of the entire US, </w:t>
      </w:r>
      <w:r w:rsidR="004756BE">
        <w:rPr>
          <w:rFonts w:ascii="Times New Roman" w:hAnsi="Times New Roman" w:cs="Times New Roman"/>
          <w:bCs/>
          <w:sz w:val="24"/>
          <w:szCs w:val="24"/>
        </w:rPr>
        <w:t>we feel</w:t>
      </w:r>
      <w:r>
        <w:rPr>
          <w:rFonts w:ascii="Times New Roman" w:hAnsi="Times New Roman" w:cs="Times New Roman"/>
          <w:bCs/>
          <w:sz w:val="24"/>
          <w:szCs w:val="24"/>
        </w:rPr>
        <w:t xml:space="preserve"> that the data presented </w:t>
      </w:r>
      <w:r w:rsidR="004756BE">
        <w:rPr>
          <w:rFonts w:ascii="Times New Roman" w:hAnsi="Times New Roman" w:cs="Times New Roman"/>
          <w:bCs/>
          <w:sz w:val="24"/>
          <w:szCs w:val="24"/>
        </w:rPr>
        <w:t xml:space="preserve">herein </w:t>
      </w:r>
      <w:ins w:id="244" w:author="Tyler Muffly" w:date="2021-08-22T10:18:00Z">
        <w:r w:rsidR="000E5C64">
          <w:rPr>
            <w:rFonts w:ascii="Times New Roman" w:hAnsi="Times New Roman" w:cs="Times New Roman"/>
            <w:bCs/>
            <w:sz w:val="24"/>
            <w:szCs w:val="24"/>
          </w:rPr>
          <w:t>represents</w:t>
        </w:r>
      </w:ins>
      <w:del w:id="245" w:author="Tyler Muffly" w:date="2021-08-22T10:18:00Z">
        <w:r w:rsidR="002712B8" w:rsidDel="000E5C64">
          <w:rPr>
            <w:rFonts w:ascii="Times New Roman" w:hAnsi="Times New Roman" w:cs="Times New Roman"/>
            <w:bCs/>
            <w:sz w:val="24"/>
            <w:szCs w:val="24"/>
          </w:rPr>
          <w:delText>is representative of</w:delText>
        </w:r>
      </w:del>
      <w:r>
        <w:rPr>
          <w:rFonts w:ascii="Times New Roman" w:hAnsi="Times New Roman" w:cs="Times New Roman"/>
          <w:bCs/>
          <w:sz w:val="24"/>
          <w:szCs w:val="24"/>
        </w:rPr>
        <w:t xml:space="preserve"> residency pro</w:t>
      </w:r>
      <w:r w:rsidR="002712B8">
        <w:rPr>
          <w:rFonts w:ascii="Times New Roman" w:hAnsi="Times New Roman" w:cs="Times New Roman"/>
          <w:bCs/>
          <w:sz w:val="24"/>
          <w:szCs w:val="24"/>
        </w:rPr>
        <w:t xml:space="preserve">grams elsewhere within the US. </w:t>
      </w:r>
    </w:p>
    <w:p w14:paraId="3EF67B3E" w14:textId="519386A4" w:rsidR="004756BE" w:rsidRDefault="006B5653" w:rsidP="009B20DC">
      <w:pPr>
        <w:spacing w:line="480" w:lineRule="auto"/>
        <w:rPr>
          <w:rFonts w:ascii="Times New Roman" w:hAnsi="Times New Roman" w:cs="Times New Roman"/>
          <w:bCs/>
          <w:sz w:val="24"/>
          <w:szCs w:val="24"/>
        </w:rPr>
      </w:pPr>
      <w:r>
        <w:rPr>
          <w:rFonts w:ascii="Times New Roman" w:hAnsi="Times New Roman" w:cs="Times New Roman"/>
          <w:bCs/>
          <w:sz w:val="24"/>
          <w:szCs w:val="24"/>
        </w:rPr>
        <w:tab/>
        <w:t>Perhaps the mo</w:t>
      </w:r>
      <w:r w:rsidR="00816654">
        <w:rPr>
          <w:rFonts w:ascii="Times New Roman" w:hAnsi="Times New Roman" w:cs="Times New Roman"/>
          <w:bCs/>
          <w:sz w:val="24"/>
          <w:szCs w:val="24"/>
        </w:rPr>
        <w:t xml:space="preserve">st compelling aspect of </w:t>
      </w:r>
      <w:del w:id="246" w:author="Tyler Muffly" w:date="2021-08-22T10:19:00Z">
        <w:r w:rsidR="00816654" w:rsidDel="000E5C64">
          <w:rPr>
            <w:rFonts w:ascii="Times New Roman" w:hAnsi="Times New Roman" w:cs="Times New Roman"/>
            <w:bCs/>
            <w:sz w:val="24"/>
            <w:szCs w:val="24"/>
          </w:rPr>
          <w:delText xml:space="preserve">the </w:delText>
        </w:r>
      </w:del>
      <w:r w:rsidR="00816654">
        <w:rPr>
          <w:rFonts w:ascii="Times New Roman" w:hAnsi="Times New Roman" w:cs="Times New Roman"/>
          <w:bCs/>
          <w:sz w:val="24"/>
          <w:szCs w:val="24"/>
        </w:rPr>
        <w:t>these</w:t>
      </w:r>
      <w:r>
        <w:rPr>
          <w:rFonts w:ascii="Times New Roman" w:hAnsi="Times New Roman" w:cs="Times New Roman"/>
          <w:bCs/>
          <w:sz w:val="24"/>
          <w:szCs w:val="24"/>
        </w:rPr>
        <w:t xml:space="preserve"> data is the consistency with which surgical volumes decreased.  We observed a reduction in every residency program total, </w:t>
      </w:r>
      <w:del w:id="247" w:author="Tyler Muffly" w:date="2021-08-22T10:19:00Z">
        <w:r w:rsidDel="000E5C64">
          <w:rPr>
            <w:rFonts w:ascii="Times New Roman" w:hAnsi="Times New Roman" w:cs="Times New Roman"/>
            <w:bCs/>
            <w:sz w:val="24"/>
            <w:szCs w:val="24"/>
          </w:rPr>
          <w:delText xml:space="preserve">every </w:delText>
        </w:r>
      </w:del>
      <w:r>
        <w:rPr>
          <w:rFonts w:ascii="Times New Roman" w:hAnsi="Times New Roman" w:cs="Times New Roman"/>
          <w:bCs/>
          <w:sz w:val="24"/>
          <w:szCs w:val="24"/>
        </w:rPr>
        <w:t xml:space="preserve">key index case, </w:t>
      </w:r>
      <w:del w:id="248" w:author="Tyler Muffly" w:date="2021-08-22T10:19:00Z">
        <w:r w:rsidDel="000E5C64">
          <w:rPr>
            <w:rFonts w:ascii="Times New Roman" w:hAnsi="Times New Roman" w:cs="Times New Roman"/>
            <w:bCs/>
            <w:sz w:val="24"/>
            <w:szCs w:val="24"/>
          </w:rPr>
          <w:delText xml:space="preserve">every </w:delText>
        </w:r>
      </w:del>
      <w:r>
        <w:rPr>
          <w:rFonts w:ascii="Times New Roman" w:hAnsi="Times New Roman" w:cs="Times New Roman"/>
          <w:bCs/>
          <w:sz w:val="24"/>
          <w:szCs w:val="24"/>
        </w:rPr>
        <w:t xml:space="preserve">subspecialty, and </w:t>
      </w:r>
      <w:del w:id="249" w:author="Tyler Muffly" w:date="2021-08-22T10:19:00Z">
        <w:r w:rsidDel="000E5C64">
          <w:rPr>
            <w:rFonts w:ascii="Times New Roman" w:hAnsi="Times New Roman" w:cs="Times New Roman"/>
            <w:bCs/>
            <w:sz w:val="24"/>
            <w:szCs w:val="24"/>
          </w:rPr>
          <w:delText xml:space="preserve">every </w:delText>
        </w:r>
      </w:del>
      <w:r>
        <w:rPr>
          <w:rFonts w:ascii="Times New Roman" w:hAnsi="Times New Roman" w:cs="Times New Roman"/>
          <w:bCs/>
          <w:sz w:val="24"/>
          <w:szCs w:val="24"/>
        </w:rPr>
        <w:t xml:space="preserve">hospital type.  </w:t>
      </w:r>
      <w:r w:rsidR="00816654">
        <w:rPr>
          <w:rFonts w:ascii="Times New Roman" w:hAnsi="Times New Roman" w:cs="Times New Roman"/>
          <w:bCs/>
          <w:sz w:val="24"/>
          <w:szCs w:val="24"/>
        </w:rPr>
        <w:t xml:space="preserve">The lack of statistical differences between subgroups further </w:t>
      </w:r>
      <w:ins w:id="250" w:author="Tyler Muffly" w:date="2021-08-22T10:19:00Z">
        <w:r w:rsidR="00F038F0">
          <w:rPr>
            <w:rFonts w:ascii="Times New Roman" w:hAnsi="Times New Roman" w:cs="Times New Roman"/>
            <w:bCs/>
            <w:sz w:val="24"/>
            <w:szCs w:val="24"/>
          </w:rPr>
          <w:t>suggests</w:t>
        </w:r>
      </w:ins>
      <w:del w:id="251" w:author="Tyler Muffly" w:date="2021-08-22T10:19:00Z">
        <w:r w:rsidR="00816654" w:rsidDel="00F038F0">
          <w:rPr>
            <w:rFonts w:ascii="Times New Roman" w:hAnsi="Times New Roman" w:cs="Times New Roman"/>
            <w:bCs/>
            <w:sz w:val="24"/>
            <w:szCs w:val="24"/>
          </w:rPr>
          <w:delText>strengthens supposition</w:delText>
        </w:r>
      </w:del>
      <w:r w:rsidR="00816654">
        <w:rPr>
          <w:rFonts w:ascii="Times New Roman" w:hAnsi="Times New Roman" w:cs="Times New Roman"/>
          <w:bCs/>
          <w:sz w:val="24"/>
          <w:szCs w:val="24"/>
        </w:rPr>
        <w:t xml:space="preserve"> that </w:t>
      </w:r>
      <w:ins w:id="252" w:author="Tyler Muffly" w:date="2021-08-22T10:20:00Z">
        <w:r w:rsidR="00F038F0">
          <w:rPr>
            <w:rFonts w:ascii="Times New Roman" w:hAnsi="Times New Roman" w:cs="Times New Roman"/>
            <w:bCs/>
            <w:sz w:val="24"/>
            <w:szCs w:val="24"/>
          </w:rPr>
          <w:t>cuts</w:t>
        </w:r>
      </w:ins>
      <w:del w:id="253" w:author="Tyler Muffly" w:date="2021-08-22T10:20:00Z">
        <w:r w:rsidR="00816654" w:rsidDel="00F038F0">
          <w:rPr>
            <w:rFonts w:ascii="Times New Roman" w:hAnsi="Times New Roman" w:cs="Times New Roman"/>
            <w:bCs/>
            <w:sz w:val="24"/>
            <w:szCs w:val="24"/>
          </w:rPr>
          <w:delText>reductions</w:delText>
        </w:r>
      </w:del>
      <w:r w:rsidR="00816654">
        <w:rPr>
          <w:rFonts w:ascii="Times New Roman" w:hAnsi="Times New Roman" w:cs="Times New Roman"/>
          <w:bCs/>
          <w:sz w:val="24"/>
          <w:szCs w:val="24"/>
        </w:rPr>
        <w:t xml:space="preserve"> in residency surgical experiences were widespread. </w:t>
      </w:r>
    </w:p>
    <w:p w14:paraId="328DD7E7" w14:textId="77777777" w:rsidR="004756BE" w:rsidRPr="009B20DC" w:rsidRDefault="004756BE" w:rsidP="009B20DC">
      <w:pPr>
        <w:spacing w:line="480" w:lineRule="auto"/>
        <w:rPr>
          <w:rFonts w:ascii="Times New Roman" w:hAnsi="Times New Roman" w:cs="Times New Roman"/>
          <w:b/>
          <w:bCs/>
          <w:sz w:val="24"/>
          <w:szCs w:val="24"/>
        </w:rPr>
      </w:pPr>
      <w:r w:rsidRPr="009B20DC">
        <w:rPr>
          <w:rFonts w:ascii="Times New Roman" w:hAnsi="Times New Roman" w:cs="Times New Roman"/>
          <w:b/>
          <w:bCs/>
          <w:sz w:val="24"/>
          <w:szCs w:val="24"/>
        </w:rPr>
        <w:t>Conclusion:</w:t>
      </w:r>
    </w:p>
    <w:p w14:paraId="287F54A0" w14:textId="6578F703" w:rsidR="00244915" w:rsidRPr="002712B8" w:rsidRDefault="009B20DC" w:rsidP="009B20DC">
      <w:pPr>
        <w:spacing w:line="480" w:lineRule="auto"/>
        <w:rPr>
          <w:rFonts w:ascii="Times New Roman" w:hAnsi="Times New Roman" w:cs="Times New Roman"/>
          <w:bCs/>
          <w:sz w:val="24"/>
          <w:szCs w:val="24"/>
        </w:rPr>
      </w:pPr>
      <w:r w:rsidRPr="00941008">
        <w:rPr>
          <w:rFonts w:ascii="Times New Roman" w:hAnsi="Times New Roman" w:cs="Times New Roman"/>
          <w:sz w:val="24"/>
          <w:szCs w:val="24"/>
        </w:rPr>
        <w:t xml:space="preserve">In the year following </w:t>
      </w:r>
      <w:ins w:id="254" w:author="Tyler Muffly" w:date="2021-08-22T10:20:00Z">
        <w:r w:rsidR="00F038F0">
          <w:rPr>
            <w:rFonts w:ascii="Times New Roman" w:hAnsi="Times New Roman" w:cs="Times New Roman"/>
            <w:sz w:val="24"/>
            <w:szCs w:val="24"/>
          </w:rPr>
          <w:t xml:space="preserve">the </w:t>
        </w:r>
      </w:ins>
      <w:r w:rsidRPr="00941008">
        <w:rPr>
          <w:rFonts w:ascii="Times New Roman" w:hAnsi="Times New Roman" w:cs="Times New Roman"/>
          <w:sz w:val="24"/>
          <w:szCs w:val="24"/>
        </w:rPr>
        <w:t>initiation of COVID-19 related restrictions</w:t>
      </w:r>
      <w:ins w:id="255" w:author="Tyler Muffly" w:date="2021-08-22T10:20:00Z">
        <w:r w:rsidR="00F038F0">
          <w:rPr>
            <w:rFonts w:ascii="Times New Roman" w:hAnsi="Times New Roman" w:cs="Times New Roman"/>
            <w:sz w:val="24"/>
            <w:szCs w:val="24"/>
          </w:rPr>
          <w:t>,</w:t>
        </w:r>
      </w:ins>
      <w:r w:rsidRPr="00941008">
        <w:rPr>
          <w:rFonts w:ascii="Times New Roman" w:hAnsi="Times New Roman" w:cs="Times New Roman"/>
          <w:sz w:val="24"/>
          <w:szCs w:val="24"/>
        </w:rPr>
        <w:t xml:space="preserve"> there was a significant decrease in trainee surgical case volumes within residencies for otolaryngology head and neck surgery.  There were no significant differences between the volume decreases seen at different hospital </w:t>
      </w:r>
      <w:ins w:id="256" w:author="Tyler Muffly" w:date="2021-08-22T10:20:00Z">
        <w:r w:rsidR="00F038F0">
          <w:rPr>
            <w:rFonts w:ascii="Times New Roman" w:hAnsi="Times New Roman" w:cs="Times New Roman"/>
            <w:sz w:val="24"/>
            <w:szCs w:val="24"/>
          </w:rPr>
          <w:t>types</w:t>
        </w:r>
      </w:ins>
      <w:del w:id="257" w:author="Tyler Muffly" w:date="2021-08-22T10:20:00Z">
        <w:r w:rsidRPr="00941008" w:rsidDel="00F038F0">
          <w:rPr>
            <w:rFonts w:ascii="Times New Roman" w:hAnsi="Times New Roman" w:cs="Times New Roman"/>
            <w:sz w:val="24"/>
            <w:szCs w:val="24"/>
          </w:rPr>
          <w:delText>type</w:delText>
        </w:r>
      </w:del>
      <w:r w:rsidRPr="00941008">
        <w:rPr>
          <w:rFonts w:ascii="Times New Roman" w:hAnsi="Times New Roman" w:cs="Times New Roman"/>
          <w:sz w:val="24"/>
          <w:szCs w:val="24"/>
        </w:rPr>
        <w:t xml:space="preserve">, or within </w:t>
      </w:r>
      <w:ins w:id="258" w:author="Tyler Muffly" w:date="2021-08-22T10:20:00Z">
        <w:r w:rsidR="00F038F0">
          <w:rPr>
            <w:rFonts w:ascii="Times New Roman" w:hAnsi="Times New Roman" w:cs="Times New Roman"/>
            <w:sz w:val="24"/>
            <w:szCs w:val="24"/>
          </w:rPr>
          <w:t>various</w:t>
        </w:r>
      </w:ins>
      <w:del w:id="259" w:author="Tyler Muffly" w:date="2021-08-22T10:20:00Z">
        <w:r w:rsidRPr="00941008" w:rsidDel="00F038F0">
          <w:rPr>
            <w:rFonts w:ascii="Times New Roman" w:hAnsi="Times New Roman" w:cs="Times New Roman"/>
            <w:sz w:val="24"/>
            <w:szCs w:val="24"/>
          </w:rPr>
          <w:delText>different</w:delText>
        </w:r>
      </w:del>
      <w:r w:rsidRPr="00941008">
        <w:rPr>
          <w:rFonts w:ascii="Times New Roman" w:hAnsi="Times New Roman" w:cs="Times New Roman"/>
          <w:sz w:val="24"/>
          <w:szCs w:val="24"/>
        </w:rPr>
        <w:t xml:space="preserve"> subspecialties. </w:t>
      </w:r>
      <w:r>
        <w:rPr>
          <w:rFonts w:ascii="Times New Roman" w:hAnsi="Times New Roman" w:cs="Times New Roman"/>
          <w:sz w:val="24"/>
          <w:szCs w:val="24"/>
        </w:rPr>
        <w:t xml:space="preserve"> The implications of these volume reductions on resident competencies are unknown, and further study is warranted.</w:t>
      </w:r>
      <w:r w:rsidR="00244915" w:rsidRPr="00941008">
        <w:rPr>
          <w:rFonts w:ascii="Times New Roman" w:hAnsi="Times New Roman" w:cs="Times New Roman"/>
          <w:b/>
          <w:bCs/>
          <w:sz w:val="24"/>
          <w:szCs w:val="24"/>
        </w:rPr>
        <w:br w:type="page"/>
      </w:r>
    </w:p>
    <w:p w14:paraId="1BBBCA4B" w14:textId="77777777" w:rsidR="009B20DC" w:rsidRDefault="009B20DC" w:rsidP="009B20DC">
      <w:pPr>
        <w:rPr>
          <w:rFonts w:ascii="Times New Roman" w:hAnsi="Times New Roman" w:cs="Times New Roman"/>
          <w:b/>
          <w:bCs/>
          <w:sz w:val="24"/>
          <w:szCs w:val="24"/>
        </w:rPr>
      </w:pPr>
      <w:r w:rsidRPr="00941008">
        <w:rPr>
          <w:rFonts w:ascii="Times New Roman" w:hAnsi="Times New Roman" w:cs="Times New Roman"/>
          <w:b/>
          <w:bCs/>
          <w:sz w:val="24"/>
          <w:szCs w:val="24"/>
        </w:rPr>
        <w:lastRenderedPageBreak/>
        <w:t>References:</w:t>
      </w:r>
    </w:p>
    <w:p w14:paraId="353EBAAE" w14:textId="77777777" w:rsidR="009B20DC" w:rsidRPr="00941008" w:rsidRDefault="009B20DC" w:rsidP="009B20DC">
      <w:pPr>
        <w:spacing w:line="480" w:lineRule="auto"/>
        <w:rPr>
          <w:rFonts w:ascii="Times New Roman" w:hAnsi="Times New Roman" w:cs="Times New Roman"/>
          <w:b/>
          <w:bCs/>
          <w:sz w:val="24"/>
          <w:szCs w:val="24"/>
        </w:rPr>
      </w:pPr>
    </w:p>
    <w:p w14:paraId="0E4C6E4C" w14:textId="63C509B3" w:rsidR="009B20DC" w:rsidRPr="00941008" w:rsidRDefault="009B20DC" w:rsidP="009B20DC">
      <w:pPr>
        <w:pStyle w:val="ListParagraph"/>
        <w:numPr>
          <w:ilvl w:val="0"/>
          <w:numId w:val="1"/>
        </w:numPr>
        <w:spacing w:line="480" w:lineRule="auto"/>
        <w:rPr>
          <w:rFonts w:ascii="Times New Roman" w:hAnsi="Times New Roman" w:cs="Times New Roman"/>
          <w:b/>
          <w:bCs/>
          <w:sz w:val="24"/>
          <w:szCs w:val="24"/>
        </w:rPr>
      </w:pPr>
      <w:proofErr w:type="spellStart"/>
      <w:r w:rsidRPr="00941008">
        <w:rPr>
          <w:rFonts w:ascii="Times New Roman" w:hAnsi="Times New Roman" w:cs="Times New Roman"/>
          <w:color w:val="212121"/>
          <w:sz w:val="24"/>
          <w:szCs w:val="24"/>
          <w:shd w:val="clear" w:color="auto" w:fill="FFFFFF"/>
        </w:rPr>
        <w:t>Holshue</w:t>
      </w:r>
      <w:proofErr w:type="spellEnd"/>
      <w:r w:rsidRPr="00941008">
        <w:rPr>
          <w:rFonts w:ascii="Times New Roman" w:hAnsi="Times New Roman" w:cs="Times New Roman"/>
          <w:color w:val="212121"/>
          <w:sz w:val="24"/>
          <w:szCs w:val="24"/>
          <w:shd w:val="clear" w:color="auto" w:fill="FFFFFF"/>
        </w:rPr>
        <w:t xml:space="preserve"> ML, </w:t>
      </w:r>
      <w:proofErr w:type="spellStart"/>
      <w:r w:rsidRPr="00941008">
        <w:rPr>
          <w:rFonts w:ascii="Times New Roman" w:hAnsi="Times New Roman" w:cs="Times New Roman"/>
          <w:color w:val="212121"/>
          <w:sz w:val="24"/>
          <w:szCs w:val="24"/>
          <w:shd w:val="clear" w:color="auto" w:fill="FFFFFF"/>
        </w:rPr>
        <w:t>DeBolt</w:t>
      </w:r>
      <w:proofErr w:type="spellEnd"/>
      <w:r w:rsidRPr="00941008">
        <w:rPr>
          <w:rFonts w:ascii="Times New Roman" w:hAnsi="Times New Roman" w:cs="Times New Roman"/>
          <w:color w:val="212121"/>
          <w:sz w:val="24"/>
          <w:szCs w:val="24"/>
          <w:shd w:val="clear" w:color="auto" w:fill="FFFFFF"/>
        </w:rPr>
        <w:t xml:space="preserve"> C, Lindquist S, </w:t>
      </w:r>
      <w:proofErr w:type="spellStart"/>
      <w:r w:rsidRPr="00941008">
        <w:rPr>
          <w:rFonts w:ascii="Times New Roman" w:hAnsi="Times New Roman" w:cs="Times New Roman"/>
          <w:color w:val="212121"/>
          <w:sz w:val="24"/>
          <w:szCs w:val="24"/>
          <w:shd w:val="clear" w:color="auto" w:fill="FFFFFF"/>
        </w:rPr>
        <w:t>Lofy</w:t>
      </w:r>
      <w:proofErr w:type="spellEnd"/>
      <w:r w:rsidRPr="00941008">
        <w:rPr>
          <w:rFonts w:ascii="Times New Roman" w:hAnsi="Times New Roman" w:cs="Times New Roman"/>
          <w:color w:val="212121"/>
          <w:sz w:val="24"/>
          <w:szCs w:val="24"/>
          <w:shd w:val="clear" w:color="auto" w:fill="FFFFFF"/>
        </w:rPr>
        <w:t xml:space="preserve"> KH, </w:t>
      </w:r>
      <w:proofErr w:type="spellStart"/>
      <w:r w:rsidRPr="00941008">
        <w:rPr>
          <w:rFonts w:ascii="Times New Roman" w:hAnsi="Times New Roman" w:cs="Times New Roman"/>
          <w:color w:val="212121"/>
          <w:sz w:val="24"/>
          <w:szCs w:val="24"/>
          <w:shd w:val="clear" w:color="auto" w:fill="FFFFFF"/>
        </w:rPr>
        <w:t>Wiesman</w:t>
      </w:r>
      <w:proofErr w:type="spellEnd"/>
      <w:r w:rsidRPr="00941008">
        <w:rPr>
          <w:rFonts w:ascii="Times New Roman" w:hAnsi="Times New Roman" w:cs="Times New Roman"/>
          <w:color w:val="212121"/>
          <w:sz w:val="24"/>
          <w:szCs w:val="24"/>
          <w:shd w:val="clear" w:color="auto" w:fill="FFFFFF"/>
        </w:rPr>
        <w:t xml:space="preserve"> J, Bruce H, Spitters C, Ericson K, Wilkerson S, </w:t>
      </w:r>
      <w:proofErr w:type="spellStart"/>
      <w:r w:rsidRPr="00941008">
        <w:rPr>
          <w:rFonts w:ascii="Times New Roman" w:hAnsi="Times New Roman" w:cs="Times New Roman"/>
          <w:color w:val="212121"/>
          <w:sz w:val="24"/>
          <w:szCs w:val="24"/>
          <w:shd w:val="clear" w:color="auto" w:fill="FFFFFF"/>
        </w:rPr>
        <w:t>Tural</w:t>
      </w:r>
      <w:proofErr w:type="spellEnd"/>
      <w:r w:rsidRPr="00941008">
        <w:rPr>
          <w:rFonts w:ascii="Times New Roman" w:hAnsi="Times New Roman" w:cs="Times New Roman"/>
          <w:color w:val="212121"/>
          <w:sz w:val="24"/>
          <w:szCs w:val="24"/>
          <w:shd w:val="clear" w:color="auto" w:fill="FFFFFF"/>
        </w:rPr>
        <w:t xml:space="preserve"> A, Diaz G, Cohn A, Fox L, Patel A, Gerber SI, Kim L, Tong S, Lu X, Lindstrom S, </w:t>
      </w:r>
      <w:proofErr w:type="spellStart"/>
      <w:r w:rsidRPr="00941008">
        <w:rPr>
          <w:rFonts w:ascii="Times New Roman" w:hAnsi="Times New Roman" w:cs="Times New Roman"/>
          <w:color w:val="212121"/>
          <w:sz w:val="24"/>
          <w:szCs w:val="24"/>
          <w:shd w:val="clear" w:color="auto" w:fill="FFFFFF"/>
        </w:rPr>
        <w:t>Pallansch</w:t>
      </w:r>
      <w:proofErr w:type="spellEnd"/>
      <w:r w:rsidRPr="00941008">
        <w:rPr>
          <w:rFonts w:ascii="Times New Roman" w:hAnsi="Times New Roman" w:cs="Times New Roman"/>
          <w:color w:val="212121"/>
          <w:sz w:val="24"/>
          <w:szCs w:val="24"/>
          <w:shd w:val="clear" w:color="auto" w:fill="FFFFFF"/>
        </w:rPr>
        <w:t xml:space="preserve"> MA, Weldon WC, Biggs HM, </w:t>
      </w:r>
      <w:proofErr w:type="spellStart"/>
      <w:r w:rsidRPr="00941008">
        <w:rPr>
          <w:rFonts w:ascii="Times New Roman" w:hAnsi="Times New Roman" w:cs="Times New Roman"/>
          <w:color w:val="212121"/>
          <w:sz w:val="24"/>
          <w:szCs w:val="24"/>
          <w:shd w:val="clear" w:color="auto" w:fill="FFFFFF"/>
        </w:rPr>
        <w:t>Uyeki</w:t>
      </w:r>
      <w:proofErr w:type="spellEnd"/>
      <w:r w:rsidRPr="00941008">
        <w:rPr>
          <w:rFonts w:ascii="Times New Roman" w:hAnsi="Times New Roman" w:cs="Times New Roman"/>
          <w:color w:val="212121"/>
          <w:sz w:val="24"/>
          <w:szCs w:val="24"/>
          <w:shd w:val="clear" w:color="auto" w:fill="FFFFFF"/>
        </w:rPr>
        <w:t xml:space="preserve"> TM, Pillai SK; Washington State 2019-nCoV Case Investigation Team. First Case of 2019 Novel Coronavirus in the United States. N </w:t>
      </w:r>
      <w:proofErr w:type="spellStart"/>
      <w:r w:rsidRPr="00941008">
        <w:rPr>
          <w:rFonts w:ascii="Times New Roman" w:hAnsi="Times New Roman" w:cs="Times New Roman"/>
          <w:color w:val="212121"/>
          <w:sz w:val="24"/>
          <w:szCs w:val="24"/>
          <w:shd w:val="clear" w:color="auto" w:fill="FFFFFF"/>
        </w:rPr>
        <w:t>Engl</w:t>
      </w:r>
      <w:proofErr w:type="spellEnd"/>
      <w:r w:rsidRPr="00941008">
        <w:rPr>
          <w:rFonts w:ascii="Times New Roman" w:hAnsi="Times New Roman" w:cs="Times New Roman"/>
          <w:color w:val="212121"/>
          <w:sz w:val="24"/>
          <w:szCs w:val="24"/>
          <w:shd w:val="clear" w:color="auto" w:fill="FFFFFF"/>
        </w:rPr>
        <w:t xml:space="preserve"> J Med. 2020 </w:t>
      </w:r>
      <w:ins w:id="260" w:author="Tyler Muffly" w:date="2021-08-22T10:02:00Z">
        <w:r w:rsidR="00A85273">
          <w:rPr>
            <w:rFonts w:ascii="Times New Roman" w:hAnsi="Times New Roman" w:cs="Times New Roman"/>
            <w:color w:val="212121"/>
            <w:sz w:val="24"/>
            <w:szCs w:val="24"/>
            <w:shd w:val="clear" w:color="auto" w:fill="FFFFFF"/>
          </w:rPr>
          <w:t>March 5</w:t>
        </w:r>
      </w:ins>
      <w:del w:id="261" w:author="Tyler Muffly" w:date="2021-08-22T10:02:00Z">
        <w:r w:rsidRPr="00941008" w:rsidDel="00A85273">
          <w:rPr>
            <w:rFonts w:ascii="Times New Roman" w:hAnsi="Times New Roman" w:cs="Times New Roman"/>
            <w:color w:val="212121"/>
            <w:sz w:val="24"/>
            <w:szCs w:val="24"/>
            <w:shd w:val="clear" w:color="auto" w:fill="FFFFFF"/>
          </w:rPr>
          <w:delText>Mar 5</w:delText>
        </w:r>
      </w:del>
      <w:r w:rsidRPr="00941008">
        <w:rPr>
          <w:rFonts w:ascii="Times New Roman" w:hAnsi="Times New Roman" w:cs="Times New Roman"/>
          <w:color w:val="212121"/>
          <w:sz w:val="24"/>
          <w:szCs w:val="24"/>
          <w:shd w:val="clear" w:color="auto" w:fill="FFFFFF"/>
        </w:rPr>
        <w:t xml:space="preserve">;382(10):929-936. </w:t>
      </w:r>
      <w:proofErr w:type="spellStart"/>
      <w:r w:rsidRPr="00941008">
        <w:rPr>
          <w:rFonts w:ascii="Times New Roman" w:hAnsi="Times New Roman" w:cs="Times New Roman"/>
          <w:color w:val="212121"/>
          <w:sz w:val="24"/>
          <w:szCs w:val="24"/>
          <w:shd w:val="clear" w:color="auto" w:fill="FFFFFF"/>
        </w:rPr>
        <w:t>doi</w:t>
      </w:r>
      <w:proofErr w:type="spellEnd"/>
      <w:r w:rsidRPr="00941008">
        <w:rPr>
          <w:rFonts w:ascii="Times New Roman" w:hAnsi="Times New Roman" w:cs="Times New Roman"/>
          <w:color w:val="212121"/>
          <w:sz w:val="24"/>
          <w:szCs w:val="24"/>
          <w:shd w:val="clear" w:color="auto" w:fill="FFFFFF"/>
        </w:rPr>
        <w:t xml:space="preserve">: 10.1056/NEJMoa2001191. </w:t>
      </w:r>
      <w:proofErr w:type="spellStart"/>
      <w:r w:rsidRPr="00941008">
        <w:rPr>
          <w:rFonts w:ascii="Times New Roman" w:hAnsi="Times New Roman" w:cs="Times New Roman"/>
          <w:color w:val="212121"/>
          <w:sz w:val="24"/>
          <w:szCs w:val="24"/>
          <w:shd w:val="clear" w:color="auto" w:fill="FFFFFF"/>
        </w:rPr>
        <w:t>Epub</w:t>
      </w:r>
      <w:proofErr w:type="spellEnd"/>
      <w:r w:rsidRPr="00941008">
        <w:rPr>
          <w:rFonts w:ascii="Times New Roman" w:hAnsi="Times New Roman" w:cs="Times New Roman"/>
          <w:color w:val="212121"/>
          <w:sz w:val="24"/>
          <w:szCs w:val="24"/>
          <w:shd w:val="clear" w:color="auto" w:fill="FFFFFF"/>
        </w:rPr>
        <w:t xml:space="preserve"> 2020 </w:t>
      </w:r>
      <w:ins w:id="262" w:author="Tyler Muffly" w:date="2021-08-22T10:02:00Z">
        <w:r w:rsidR="00A85273">
          <w:rPr>
            <w:rFonts w:ascii="Times New Roman" w:hAnsi="Times New Roman" w:cs="Times New Roman"/>
            <w:color w:val="212121"/>
            <w:sz w:val="24"/>
            <w:szCs w:val="24"/>
            <w:shd w:val="clear" w:color="auto" w:fill="FFFFFF"/>
          </w:rPr>
          <w:t>January 31</w:t>
        </w:r>
      </w:ins>
      <w:del w:id="263" w:author="Tyler Muffly" w:date="2021-08-22T10:02:00Z">
        <w:r w:rsidRPr="00941008" w:rsidDel="00A85273">
          <w:rPr>
            <w:rFonts w:ascii="Times New Roman" w:hAnsi="Times New Roman" w:cs="Times New Roman"/>
            <w:color w:val="212121"/>
            <w:sz w:val="24"/>
            <w:szCs w:val="24"/>
            <w:shd w:val="clear" w:color="auto" w:fill="FFFFFF"/>
          </w:rPr>
          <w:delText>Jan 31</w:delText>
        </w:r>
      </w:del>
      <w:r w:rsidRPr="00941008">
        <w:rPr>
          <w:rFonts w:ascii="Times New Roman" w:hAnsi="Times New Roman" w:cs="Times New Roman"/>
          <w:color w:val="212121"/>
          <w:sz w:val="24"/>
          <w:szCs w:val="24"/>
          <w:shd w:val="clear" w:color="auto" w:fill="FFFFFF"/>
        </w:rPr>
        <w:t>. PMID: 32004427; PMCID: PMC7092802.</w:t>
      </w:r>
    </w:p>
    <w:p w14:paraId="2530254A" w14:textId="61F4123F" w:rsidR="009B20DC" w:rsidRPr="00941008" w:rsidRDefault="009B20DC" w:rsidP="009B20DC">
      <w:pPr>
        <w:pStyle w:val="ListParagraph"/>
        <w:numPr>
          <w:ilvl w:val="0"/>
          <w:numId w:val="1"/>
        </w:numPr>
        <w:autoSpaceDE w:val="0"/>
        <w:autoSpaceDN w:val="0"/>
        <w:adjustRightInd w:val="0"/>
        <w:spacing w:after="0" w:line="480" w:lineRule="auto"/>
        <w:rPr>
          <w:rFonts w:ascii="Times New Roman" w:hAnsi="Times New Roman" w:cs="Times New Roman"/>
          <w:color w:val="000000"/>
          <w:sz w:val="24"/>
          <w:szCs w:val="24"/>
        </w:rPr>
      </w:pPr>
      <w:r w:rsidRPr="00941008">
        <w:rPr>
          <w:rFonts w:ascii="Times New Roman" w:hAnsi="Times New Roman" w:cs="Times New Roman"/>
          <w:color w:val="000000"/>
          <w:sz w:val="24"/>
          <w:szCs w:val="24"/>
        </w:rPr>
        <w:t xml:space="preserve">Centers for Disease Control and Prevention. Coronavirus Disease 2019, Cases in the US. </w:t>
      </w:r>
      <w:proofErr w:type="gramStart"/>
      <w:r w:rsidRPr="00941008">
        <w:rPr>
          <w:rFonts w:ascii="Times New Roman" w:hAnsi="Times New Roman" w:cs="Times New Roman"/>
          <w:color w:val="000000"/>
          <w:sz w:val="24"/>
          <w:szCs w:val="24"/>
        </w:rPr>
        <w:t xml:space="preserve">Available  </w:t>
      </w:r>
      <w:r w:rsidRPr="00941008">
        <w:rPr>
          <w:rFonts w:ascii="Times New Roman" w:hAnsi="Times New Roman" w:cs="Times New Roman"/>
          <w:color w:val="2197D2"/>
          <w:sz w:val="24"/>
          <w:szCs w:val="24"/>
        </w:rPr>
        <w:t>https://www.cdc.gov/coronavirus/2019-ncov/cases-updates/cases-in-us.html</w:t>
      </w:r>
      <w:proofErr w:type="gramEnd"/>
      <w:r w:rsidRPr="00941008">
        <w:rPr>
          <w:rFonts w:ascii="Times New Roman" w:hAnsi="Times New Roman" w:cs="Times New Roman"/>
          <w:color w:val="000000"/>
          <w:sz w:val="24"/>
          <w:szCs w:val="24"/>
        </w:rPr>
        <w:t xml:space="preserve">. Accessed </w:t>
      </w:r>
      <w:ins w:id="264" w:author="Tyler Muffly" w:date="2021-08-22T10:02:00Z">
        <w:r w:rsidR="00A85273">
          <w:rPr>
            <w:rFonts w:ascii="Times New Roman" w:hAnsi="Times New Roman" w:cs="Times New Roman"/>
            <w:color w:val="000000"/>
            <w:sz w:val="24"/>
            <w:szCs w:val="24"/>
          </w:rPr>
          <w:t>July 12</w:t>
        </w:r>
      </w:ins>
      <w:del w:id="265" w:author="Tyler Muffly" w:date="2021-08-22T10:02:00Z">
        <w:r w:rsidRPr="00941008" w:rsidDel="00A85273">
          <w:rPr>
            <w:rFonts w:ascii="Times New Roman" w:hAnsi="Times New Roman" w:cs="Times New Roman"/>
            <w:color w:val="000000"/>
            <w:sz w:val="24"/>
            <w:szCs w:val="24"/>
          </w:rPr>
          <w:delText>July 12</w:delText>
        </w:r>
      </w:del>
      <w:r w:rsidRPr="00941008">
        <w:rPr>
          <w:rFonts w:ascii="Times New Roman" w:hAnsi="Times New Roman" w:cs="Times New Roman"/>
          <w:color w:val="000000"/>
          <w:sz w:val="24"/>
          <w:szCs w:val="24"/>
        </w:rPr>
        <w:t>, 2021.</w:t>
      </w:r>
    </w:p>
    <w:p w14:paraId="43134CE4" w14:textId="4DCFBFB3" w:rsidR="009B20DC" w:rsidRPr="00941008" w:rsidRDefault="009B20DC" w:rsidP="009B20DC">
      <w:pPr>
        <w:pStyle w:val="ListParagraph"/>
        <w:numPr>
          <w:ilvl w:val="0"/>
          <w:numId w:val="1"/>
        </w:numPr>
        <w:spacing w:line="480" w:lineRule="auto"/>
        <w:rPr>
          <w:rFonts w:ascii="Times New Roman" w:hAnsi="Times New Roman" w:cs="Times New Roman"/>
          <w:sz w:val="24"/>
          <w:szCs w:val="24"/>
        </w:rPr>
      </w:pPr>
      <w:r w:rsidRPr="00941008">
        <w:rPr>
          <w:rFonts w:ascii="Times New Roman" w:hAnsi="Times New Roman" w:cs="Times New Roman"/>
          <w:color w:val="212121"/>
          <w:sz w:val="24"/>
          <w:szCs w:val="24"/>
          <w:shd w:val="clear" w:color="auto" w:fill="FFFFFF"/>
        </w:rPr>
        <w:t xml:space="preserve">Morrison DR, Gentile C, McCammon S, </w:t>
      </w:r>
      <w:proofErr w:type="spellStart"/>
      <w:r w:rsidRPr="00941008">
        <w:rPr>
          <w:rFonts w:ascii="Times New Roman" w:hAnsi="Times New Roman" w:cs="Times New Roman"/>
          <w:color w:val="212121"/>
          <w:sz w:val="24"/>
          <w:szCs w:val="24"/>
          <w:shd w:val="clear" w:color="auto" w:fill="FFFFFF"/>
        </w:rPr>
        <w:t>Buczek</w:t>
      </w:r>
      <w:proofErr w:type="spellEnd"/>
      <w:r w:rsidRPr="00941008">
        <w:rPr>
          <w:rFonts w:ascii="Times New Roman" w:hAnsi="Times New Roman" w:cs="Times New Roman"/>
          <w:color w:val="212121"/>
          <w:sz w:val="24"/>
          <w:szCs w:val="24"/>
          <w:shd w:val="clear" w:color="auto" w:fill="FFFFFF"/>
        </w:rPr>
        <w:t xml:space="preserve"> E. Head and neck oncologic surgery in the COVID-19 pandemic: Our experience in a deep south tertiary care center. Head Neck. 2020 Jul;42(7):1471-1476. </w:t>
      </w:r>
      <w:proofErr w:type="spellStart"/>
      <w:r w:rsidRPr="00941008">
        <w:rPr>
          <w:rFonts w:ascii="Times New Roman" w:hAnsi="Times New Roman" w:cs="Times New Roman"/>
          <w:color w:val="212121"/>
          <w:sz w:val="24"/>
          <w:szCs w:val="24"/>
          <w:shd w:val="clear" w:color="auto" w:fill="FFFFFF"/>
        </w:rPr>
        <w:t>doi</w:t>
      </w:r>
      <w:proofErr w:type="spellEnd"/>
      <w:r w:rsidRPr="00941008">
        <w:rPr>
          <w:rFonts w:ascii="Times New Roman" w:hAnsi="Times New Roman" w:cs="Times New Roman"/>
          <w:color w:val="212121"/>
          <w:sz w:val="24"/>
          <w:szCs w:val="24"/>
          <w:shd w:val="clear" w:color="auto" w:fill="FFFFFF"/>
        </w:rPr>
        <w:t xml:space="preserve">: 10.1002/hed.26262. </w:t>
      </w:r>
      <w:proofErr w:type="spellStart"/>
      <w:r w:rsidRPr="00941008">
        <w:rPr>
          <w:rFonts w:ascii="Times New Roman" w:hAnsi="Times New Roman" w:cs="Times New Roman"/>
          <w:color w:val="212121"/>
          <w:sz w:val="24"/>
          <w:szCs w:val="24"/>
          <w:shd w:val="clear" w:color="auto" w:fill="FFFFFF"/>
        </w:rPr>
        <w:t>Epub</w:t>
      </w:r>
      <w:proofErr w:type="spellEnd"/>
      <w:r w:rsidRPr="00941008">
        <w:rPr>
          <w:rFonts w:ascii="Times New Roman" w:hAnsi="Times New Roman" w:cs="Times New Roman"/>
          <w:color w:val="212121"/>
          <w:sz w:val="24"/>
          <w:szCs w:val="24"/>
          <w:shd w:val="clear" w:color="auto" w:fill="FFFFFF"/>
        </w:rPr>
        <w:t xml:space="preserve"> 2020 </w:t>
      </w:r>
      <w:ins w:id="266" w:author="Tyler Muffly" w:date="2021-08-22T10:02:00Z">
        <w:r w:rsidR="00A85273">
          <w:rPr>
            <w:rFonts w:ascii="Times New Roman" w:hAnsi="Times New Roman" w:cs="Times New Roman"/>
            <w:color w:val="212121"/>
            <w:sz w:val="24"/>
            <w:szCs w:val="24"/>
            <w:shd w:val="clear" w:color="auto" w:fill="FFFFFF"/>
          </w:rPr>
          <w:t>May 19</w:t>
        </w:r>
      </w:ins>
      <w:del w:id="267" w:author="Tyler Muffly" w:date="2021-08-22T10:02:00Z">
        <w:r w:rsidRPr="00941008" w:rsidDel="00A85273">
          <w:rPr>
            <w:rFonts w:ascii="Times New Roman" w:hAnsi="Times New Roman" w:cs="Times New Roman"/>
            <w:color w:val="212121"/>
            <w:sz w:val="24"/>
            <w:szCs w:val="24"/>
            <w:shd w:val="clear" w:color="auto" w:fill="FFFFFF"/>
          </w:rPr>
          <w:delText>May 19</w:delText>
        </w:r>
      </w:del>
      <w:r w:rsidRPr="00941008">
        <w:rPr>
          <w:rFonts w:ascii="Times New Roman" w:hAnsi="Times New Roman" w:cs="Times New Roman"/>
          <w:color w:val="212121"/>
          <w:sz w:val="24"/>
          <w:szCs w:val="24"/>
          <w:shd w:val="clear" w:color="auto" w:fill="FFFFFF"/>
        </w:rPr>
        <w:t>. PMID: 32427410; PMCID: PMC7276746.</w:t>
      </w:r>
    </w:p>
    <w:p w14:paraId="5679ABD5" w14:textId="5836672D" w:rsidR="009B20DC" w:rsidRPr="00941008" w:rsidRDefault="009B20DC" w:rsidP="009B20DC">
      <w:pPr>
        <w:pStyle w:val="ListParagraph"/>
        <w:numPr>
          <w:ilvl w:val="0"/>
          <w:numId w:val="1"/>
        </w:numPr>
        <w:autoSpaceDE w:val="0"/>
        <w:autoSpaceDN w:val="0"/>
        <w:adjustRightInd w:val="0"/>
        <w:spacing w:after="0" w:line="480" w:lineRule="auto"/>
        <w:rPr>
          <w:rFonts w:ascii="Times New Roman" w:hAnsi="Times New Roman" w:cs="Times New Roman"/>
          <w:color w:val="000000"/>
          <w:sz w:val="24"/>
          <w:szCs w:val="24"/>
        </w:rPr>
      </w:pPr>
      <w:r w:rsidRPr="00941008">
        <w:rPr>
          <w:rFonts w:ascii="Times New Roman" w:hAnsi="Times New Roman" w:cs="Times New Roman"/>
          <w:color w:val="212121"/>
          <w:sz w:val="24"/>
          <w:szCs w:val="24"/>
          <w:shd w:val="clear" w:color="auto" w:fill="FFFFFF"/>
        </w:rPr>
        <w:t xml:space="preserve">Patel RJ, </w:t>
      </w:r>
      <w:proofErr w:type="spellStart"/>
      <w:r w:rsidRPr="00941008">
        <w:rPr>
          <w:rFonts w:ascii="Times New Roman" w:hAnsi="Times New Roman" w:cs="Times New Roman"/>
          <w:color w:val="212121"/>
          <w:sz w:val="24"/>
          <w:szCs w:val="24"/>
          <w:shd w:val="clear" w:color="auto" w:fill="FFFFFF"/>
        </w:rPr>
        <w:t>Kejner</w:t>
      </w:r>
      <w:proofErr w:type="spellEnd"/>
      <w:r w:rsidRPr="00941008">
        <w:rPr>
          <w:rFonts w:ascii="Times New Roman" w:hAnsi="Times New Roman" w:cs="Times New Roman"/>
          <w:color w:val="212121"/>
          <w:sz w:val="24"/>
          <w:szCs w:val="24"/>
          <w:shd w:val="clear" w:color="auto" w:fill="FFFFFF"/>
        </w:rPr>
        <w:t xml:space="preserve"> A, McMullen C. Early institutional head and neck oncologic and microvascular surgery practice patterns across the United States during the SARS-CoV-2 (COVID19) pandemic. Head Neck. 2020 Jun;42(6):1168-1172. </w:t>
      </w:r>
      <w:proofErr w:type="spellStart"/>
      <w:r w:rsidRPr="00941008">
        <w:rPr>
          <w:rFonts w:ascii="Times New Roman" w:hAnsi="Times New Roman" w:cs="Times New Roman"/>
          <w:color w:val="212121"/>
          <w:sz w:val="24"/>
          <w:szCs w:val="24"/>
          <w:shd w:val="clear" w:color="auto" w:fill="FFFFFF"/>
        </w:rPr>
        <w:t>doi</w:t>
      </w:r>
      <w:proofErr w:type="spellEnd"/>
      <w:r w:rsidRPr="00941008">
        <w:rPr>
          <w:rFonts w:ascii="Times New Roman" w:hAnsi="Times New Roman" w:cs="Times New Roman"/>
          <w:color w:val="212121"/>
          <w:sz w:val="24"/>
          <w:szCs w:val="24"/>
          <w:shd w:val="clear" w:color="auto" w:fill="FFFFFF"/>
        </w:rPr>
        <w:t xml:space="preserve">: 10.1002/hed.26189. </w:t>
      </w:r>
      <w:proofErr w:type="spellStart"/>
      <w:r w:rsidRPr="00941008">
        <w:rPr>
          <w:rFonts w:ascii="Times New Roman" w:hAnsi="Times New Roman" w:cs="Times New Roman"/>
          <w:color w:val="212121"/>
          <w:sz w:val="24"/>
          <w:szCs w:val="24"/>
          <w:shd w:val="clear" w:color="auto" w:fill="FFFFFF"/>
        </w:rPr>
        <w:t>Epub</w:t>
      </w:r>
      <w:proofErr w:type="spellEnd"/>
      <w:r w:rsidRPr="00941008">
        <w:rPr>
          <w:rFonts w:ascii="Times New Roman" w:hAnsi="Times New Roman" w:cs="Times New Roman"/>
          <w:color w:val="212121"/>
          <w:sz w:val="24"/>
          <w:szCs w:val="24"/>
          <w:shd w:val="clear" w:color="auto" w:fill="FFFFFF"/>
        </w:rPr>
        <w:t xml:space="preserve"> 2020 </w:t>
      </w:r>
      <w:ins w:id="268" w:author="Tyler Muffly" w:date="2021-08-22T10:02:00Z">
        <w:r w:rsidR="00A85273">
          <w:rPr>
            <w:rFonts w:ascii="Times New Roman" w:hAnsi="Times New Roman" w:cs="Times New Roman"/>
            <w:color w:val="212121"/>
            <w:sz w:val="24"/>
            <w:szCs w:val="24"/>
            <w:shd w:val="clear" w:color="auto" w:fill="FFFFFF"/>
          </w:rPr>
          <w:t>April 28</w:t>
        </w:r>
      </w:ins>
      <w:del w:id="269" w:author="Tyler Muffly" w:date="2021-08-22T10:02:00Z">
        <w:r w:rsidRPr="00941008" w:rsidDel="00A85273">
          <w:rPr>
            <w:rFonts w:ascii="Times New Roman" w:hAnsi="Times New Roman" w:cs="Times New Roman"/>
            <w:color w:val="212121"/>
            <w:sz w:val="24"/>
            <w:szCs w:val="24"/>
            <w:shd w:val="clear" w:color="auto" w:fill="FFFFFF"/>
          </w:rPr>
          <w:delText>Apr 28</w:delText>
        </w:r>
      </w:del>
      <w:r w:rsidRPr="00941008">
        <w:rPr>
          <w:rFonts w:ascii="Times New Roman" w:hAnsi="Times New Roman" w:cs="Times New Roman"/>
          <w:color w:val="212121"/>
          <w:sz w:val="24"/>
          <w:szCs w:val="24"/>
          <w:shd w:val="clear" w:color="auto" w:fill="FFFFFF"/>
        </w:rPr>
        <w:t>. PMID: 32329923; PMCID: PMC7264612.</w:t>
      </w:r>
    </w:p>
    <w:p w14:paraId="14C1DE87" w14:textId="2321B078" w:rsidR="009B20DC" w:rsidRPr="00941008" w:rsidRDefault="009B20DC" w:rsidP="009B20DC">
      <w:pPr>
        <w:pStyle w:val="ListParagraph"/>
        <w:numPr>
          <w:ilvl w:val="0"/>
          <w:numId w:val="1"/>
        </w:numPr>
        <w:spacing w:line="480" w:lineRule="auto"/>
        <w:rPr>
          <w:rFonts w:ascii="Times New Roman" w:hAnsi="Times New Roman" w:cs="Times New Roman"/>
          <w:sz w:val="24"/>
          <w:szCs w:val="24"/>
        </w:rPr>
      </w:pPr>
      <w:r w:rsidRPr="00941008">
        <w:rPr>
          <w:rFonts w:ascii="Times New Roman" w:hAnsi="Times New Roman" w:cs="Times New Roman"/>
          <w:color w:val="212121"/>
          <w:sz w:val="24"/>
          <w:szCs w:val="24"/>
          <w:shd w:val="clear" w:color="auto" w:fill="FFFFFF"/>
        </w:rPr>
        <w:t xml:space="preserve">Rothrock RJ, </w:t>
      </w:r>
      <w:proofErr w:type="spellStart"/>
      <w:r w:rsidRPr="00941008">
        <w:rPr>
          <w:rFonts w:ascii="Times New Roman" w:hAnsi="Times New Roman" w:cs="Times New Roman"/>
          <w:color w:val="212121"/>
          <w:sz w:val="24"/>
          <w:szCs w:val="24"/>
          <w:shd w:val="clear" w:color="auto" w:fill="FFFFFF"/>
        </w:rPr>
        <w:t>Maragkos</w:t>
      </w:r>
      <w:proofErr w:type="spellEnd"/>
      <w:r w:rsidRPr="00941008">
        <w:rPr>
          <w:rFonts w:ascii="Times New Roman" w:hAnsi="Times New Roman" w:cs="Times New Roman"/>
          <w:color w:val="212121"/>
          <w:sz w:val="24"/>
          <w:szCs w:val="24"/>
          <w:shd w:val="clear" w:color="auto" w:fill="FFFFFF"/>
        </w:rPr>
        <w:t xml:space="preserve"> GA, </w:t>
      </w:r>
      <w:proofErr w:type="spellStart"/>
      <w:r w:rsidRPr="00941008">
        <w:rPr>
          <w:rFonts w:ascii="Times New Roman" w:hAnsi="Times New Roman" w:cs="Times New Roman"/>
          <w:color w:val="212121"/>
          <w:sz w:val="24"/>
          <w:szCs w:val="24"/>
          <w:shd w:val="clear" w:color="auto" w:fill="FFFFFF"/>
        </w:rPr>
        <w:t>Schupper</w:t>
      </w:r>
      <w:proofErr w:type="spellEnd"/>
      <w:r w:rsidRPr="00941008">
        <w:rPr>
          <w:rFonts w:ascii="Times New Roman" w:hAnsi="Times New Roman" w:cs="Times New Roman"/>
          <w:color w:val="212121"/>
          <w:sz w:val="24"/>
          <w:szCs w:val="24"/>
          <w:shd w:val="clear" w:color="auto" w:fill="FFFFFF"/>
        </w:rPr>
        <w:t xml:space="preserve"> AJ, McNeill IT, Oermann EK, Yaeger KA, Gilligan J, </w:t>
      </w:r>
      <w:proofErr w:type="spellStart"/>
      <w:r w:rsidRPr="00941008">
        <w:rPr>
          <w:rFonts w:ascii="Times New Roman" w:hAnsi="Times New Roman" w:cs="Times New Roman"/>
          <w:color w:val="212121"/>
          <w:sz w:val="24"/>
          <w:szCs w:val="24"/>
          <w:shd w:val="clear" w:color="auto" w:fill="FFFFFF"/>
        </w:rPr>
        <w:t>Bederson</w:t>
      </w:r>
      <w:proofErr w:type="spellEnd"/>
      <w:r w:rsidRPr="00941008">
        <w:rPr>
          <w:rFonts w:ascii="Times New Roman" w:hAnsi="Times New Roman" w:cs="Times New Roman"/>
          <w:color w:val="212121"/>
          <w:sz w:val="24"/>
          <w:szCs w:val="24"/>
          <w:shd w:val="clear" w:color="auto" w:fill="FFFFFF"/>
        </w:rPr>
        <w:t xml:space="preserve"> JB, </w:t>
      </w:r>
      <w:proofErr w:type="spellStart"/>
      <w:r w:rsidRPr="00941008">
        <w:rPr>
          <w:rFonts w:ascii="Times New Roman" w:hAnsi="Times New Roman" w:cs="Times New Roman"/>
          <w:color w:val="212121"/>
          <w:sz w:val="24"/>
          <w:szCs w:val="24"/>
          <w:shd w:val="clear" w:color="auto" w:fill="FFFFFF"/>
        </w:rPr>
        <w:t>Mocco</w:t>
      </w:r>
      <w:proofErr w:type="spellEnd"/>
      <w:r w:rsidRPr="00941008">
        <w:rPr>
          <w:rFonts w:ascii="Times New Roman" w:hAnsi="Times New Roman" w:cs="Times New Roman"/>
          <w:color w:val="212121"/>
          <w:sz w:val="24"/>
          <w:szCs w:val="24"/>
          <w:shd w:val="clear" w:color="auto" w:fill="FFFFFF"/>
        </w:rPr>
        <w:t xml:space="preserve"> JD. By the Numbers Analysis of Effect of COVID-19 on a Neurosurgical Residency at the Epicenter. World </w:t>
      </w:r>
      <w:proofErr w:type="spellStart"/>
      <w:r w:rsidRPr="00941008">
        <w:rPr>
          <w:rFonts w:ascii="Times New Roman" w:hAnsi="Times New Roman" w:cs="Times New Roman"/>
          <w:color w:val="212121"/>
          <w:sz w:val="24"/>
          <w:szCs w:val="24"/>
          <w:shd w:val="clear" w:color="auto" w:fill="FFFFFF"/>
        </w:rPr>
        <w:t>Neurosurg</w:t>
      </w:r>
      <w:proofErr w:type="spellEnd"/>
      <w:r w:rsidRPr="00941008">
        <w:rPr>
          <w:rFonts w:ascii="Times New Roman" w:hAnsi="Times New Roman" w:cs="Times New Roman"/>
          <w:color w:val="212121"/>
          <w:sz w:val="24"/>
          <w:szCs w:val="24"/>
          <w:shd w:val="clear" w:color="auto" w:fill="FFFFFF"/>
        </w:rPr>
        <w:t>. 2020 Oct;</w:t>
      </w:r>
      <w:proofErr w:type="gramStart"/>
      <w:r w:rsidRPr="00941008">
        <w:rPr>
          <w:rFonts w:ascii="Times New Roman" w:hAnsi="Times New Roman" w:cs="Times New Roman"/>
          <w:color w:val="212121"/>
          <w:sz w:val="24"/>
          <w:szCs w:val="24"/>
          <w:shd w:val="clear" w:color="auto" w:fill="FFFFFF"/>
        </w:rPr>
        <w:t>142:e</w:t>
      </w:r>
      <w:proofErr w:type="gramEnd"/>
      <w:r w:rsidRPr="00941008">
        <w:rPr>
          <w:rFonts w:ascii="Times New Roman" w:hAnsi="Times New Roman" w:cs="Times New Roman"/>
          <w:color w:val="212121"/>
          <w:sz w:val="24"/>
          <w:szCs w:val="24"/>
          <w:shd w:val="clear" w:color="auto" w:fill="FFFFFF"/>
        </w:rPr>
        <w:t xml:space="preserve">434-e439. </w:t>
      </w:r>
      <w:proofErr w:type="spellStart"/>
      <w:r w:rsidRPr="00941008">
        <w:rPr>
          <w:rFonts w:ascii="Times New Roman" w:hAnsi="Times New Roman" w:cs="Times New Roman"/>
          <w:color w:val="212121"/>
          <w:sz w:val="24"/>
          <w:szCs w:val="24"/>
          <w:shd w:val="clear" w:color="auto" w:fill="FFFFFF"/>
        </w:rPr>
        <w:lastRenderedPageBreak/>
        <w:t>doi</w:t>
      </w:r>
      <w:proofErr w:type="spellEnd"/>
      <w:r w:rsidRPr="00941008">
        <w:rPr>
          <w:rFonts w:ascii="Times New Roman" w:hAnsi="Times New Roman" w:cs="Times New Roman"/>
          <w:color w:val="212121"/>
          <w:sz w:val="24"/>
          <w:szCs w:val="24"/>
          <w:shd w:val="clear" w:color="auto" w:fill="FFFFFF"/>
        </w:rPr>
        <w:t xml:space="preserve">: 10.1016/j.wneu.2020.07.063. </w:t>
      </w:r>
      <w:proofErr w:type="spellStart"/>
      <w:r w:rsidRPr="00941008">
        <w:rPr>
          <w:rFonts w:ascii="Times New Roman" w:hAnsi="Times New Roman" w:cs="Times New Roman"/>
          <w:color w:val="212121"/>
          <w:sz w:val="24"/>
          <w:szCs w:val="24"/>
          <w:shd w:val="clear" w:color="auto" w:fill="FFFFFF"/>
        </w:rPr>
        <w:t>Epub</w:t>
      </w:r>
      <w:proofErr w:type="spellEnd"/>
      <w:r w:rsidRPr="00941008">
        <w:rPr>
          <w:rFonts w:ascii="Times New Roman" w:hAnsi="Times New Roman" w:cs="Times New Roman"/>
          <w:color w:val="212121"/>
          <w:sz w:val="24"/>
          <w:szCs w:val="24"/>
          <w:shd w:val="clear" w:color="auto" w:fill="FFFFFF"/>
        </w:rPr>
        <w:t xml:space="preserve"> 2020 </w:t>
      </w:r>
      <w:ins w:id="270" w:author="Tyler Muffly" w:date="2021-08-22T10:02:00Z">
        <w:r w:rsidR="00A85273">
          <w:rPr>
            <w:rFonts w:ascii="Times New Roman" w:hAnsi="Times New Roman" w:cs="Times New Roman"/>
            <w:color w:val="212121"/>
            <w:sz w:val="24"/>
            <w:szCs w:val="24"/>
            <w:shd w:val="clear" w:color="auto" w:fill="FFFFFF"/>
          </w:rPr>
          <w:t>July 17</w:t>
        </w:r>
      </w:ins>
      <w:del w:id="271" w:author="Tyler Muffly" w:date="2021-08-22T10:02:00Z">
        <w:r w:rsidRPr="00941008" w:rsidDel="00A85273">
          <w:rPr>
            <w:rFonts w:ascii="Times New Roman" w:hAnsi="Times New Roman" w:cs="Times New Roman"/>
            <w:color w:val="212121"/>
            <w:sz w:val="24"/>
            <w:szCs w:val="24"/>
            <w:shd w:val="clear" w:color="auto" w:fill="FFFFFF"/>
          </w:rPr>
          <w:delText>Jul 17</w:delText>
        </w:r>
      </w:del>
      <w:r w:rsidRPr="00941008">
        <w:rPr>
          <w:rFonts w:ascii="Times New Roman" w:hAnsi="Times New Roman" w:cs="Times New Roman"/>
          <w:color w:val="212121"/>
          <w:sz w:val="24"/>
          <w:szCs w:val="24"/>
          <w:shd w:val="clear" w:color="auto" w:fill="FFFFFF"/>
        </w:rPr>
        <w:t>. PMID: 32688039; PMCID: PMC7367024.</w:t>
      </w:r>
    </w:p>
    <w:p w14:paraId="6C8293D8" w14:textId="77777777" w:rsidR="009B20DC" w:rsidRPr="00941008" w:rsidRDefault="009B20DC" w:rsidP="009B20DC">
      <w:pPr>
        <w:pStyle w:val="ListParagraph"/>
        <w:numPr>
          <w:ilvl w:val="0"/>
          <w:numId w:val="1"/>
        </w:numPr>
        <w:spacing w:line="480" w:lineRule="auto"/>
        <w:rPr>
          <w:rFonts w:ascii="Times New Roman" w:hAnsi="Times New Roman" w:cs="Times New Roman"/>
          <w:sz w:val="24"/>
          <w:szCs w:val="24"/>
        </w:rPr>
      </w:pPr>
      <w:proofErr w:type="spellStart"/>
      <w:r w:rsidRPr="00941008">
        <w:rPr>
          <w:rFonts w:ascii="Times New Roman" w:hAnsi="Times New Roman" w:cs="Times New Roman"/>
          <w:color w:val="212121"/>
          <w:sz w:val="24"/>
          <w:szCs w:val="24"/>
          <w:shd w:val="clear" w:color="auto" w:fill="FFFFFF"/>
        </w:rPr>
        <w:t>Ilonzo</w:t>
      </w:r>
      <w:proofErr w:type="spellEnd"/>
      <w:r w:rsidRPr="00941008">
        <w:rPr>
          <w:rFonts w:ascii="Times New Roman" w:hAnsi="Times New Roman" w:cs="Times New Roman"/>
          <w:color w:val="212121"/>
          <w:sz w:val="24"/>
          <w:szCs w:val="24"/>
          <w:shd w:val="clear" w:color="auto" w:fill="FFFFFF"/>
        </w:rPr>
        <w:t xml:space="preserve"> N, </w:t>
      </w:r>
      <w:proofErr w:type="spellStart"/>
      <w:r w:rsidRPr="00941008">
        <w:rPr>
          <w:rFonts w:ascii="Times New Roman" w:hAnsi="Times New Roman" w:cs="Times New Roman"/>
          <w:color w:val="212121"/>
          <w:sz w:val="24"/>
          <w:szCs w:val="24"/>
          <w:shd w:val="clear" w:color="auto" w:fill="FFFFFF"/>
        </w:rPr>
        <w:t>Koleilat</w:t>
      </w:r>
      <w:proofErr w:type="spellEnd"/>
      <w:r w:rsidRPr="00941008">
        <w:rPr>
          <w:rFonts w:ascii="Times New Roman" w:hAnsi="Times New Roman" w:cs="Times New Roman"/>
          <w:color w:val="212121"/>
          <w:sz w:val="24"/>
          <w:szCs w:val="24"/>
          <w:shd w:val="clear" w:color="auto" w:fill="FFFFFF"/>
        </w:rPr>
        <w:t xml:space="preserve"> I, Prakash V, Charitable J, Garg K, Han D, </w:t>
      </w:r>
      <w:proofErr w:type="spellStart"/>
      <w:r w:rsidRPr="00941008">
        <w:rPr>
          <w:rFonts w:ascii="Times New Roman" w:hAnsi="Times New Roman" w:cs="Times New Roman"/>
          <w:color w:val="212121"/>
          <w:sz w:val="24"/>
          <w:szCs w:val="24"/>
          <w:shd w:val="clear" w:color="auto" w:fill="FFFFFF"/>
        </w:rPr>
        <w:t>Faries</w:t>
      </w:r>
      <w:proofErr w:type="spellEnd"/>
      <w:r w:rsidRPr="00941008">
        <w:rPr>
          <w:rFonts w:ascii="Times New Roman" w:hAnsi="Times New Roman" w:cs="Times New Roman"/>
          <w:color w:val="212121"/>
          <w:sz w:val="24"/>
          <w:szCs w:val="24"/>
          <w:shd w:val="clear" w:color="auto" w:fill="FFFFFF"/>
        </w:rPr>
        <w:t xml:space="preserve"> P, </w:t>
      </w:r>
      <w:proofErr w:type="spellStart"/>
      <w:r w:rsidRPr="00941008">
        <w:rPr>
          <w:rFonts w:ascii="Times New Roman" w:hAnsi="Times New Roman" w:cs="Times New Roman"/>
          <w:color w:val="212121"/>
          <w:sz w:val="24"/>
          <w:szCs w:val="24"/>
          <w:shd w:val="clear" w:color="auto" w:fill="FFFFFF"/>
        </w:rPr>
        <w:t>Phair</w:t>
      </w:r>
      <w:proofErr w:type="spellEnd"/>
      <w:r w:rsidRPr="00941008">
        <w:rPr>
          <w:rFonts w:ascii="Times New Roman" w:hAnsi="Times New Roman" w:cs="Times New Roman"/>
          <w:color w:val="212121"/>
          <w:sz w:val="24"/>
          <w:szCs w:val="24"/>
          <w:shd w:val="clear" w:color="auto" w:fill="FFFFFF"/>
        </w:rPr>
        <w:t xml:space="preserve"> J. The Effect of COVID-19 on Training and Case Volume of Vascular Surgery Trainees. </w:t>
      </w:r>
      <w:proofErr w:type="spellStart"/>
      <w:r w:rsidRPr="00941008">
        <w:rPr>
          <w:rFonts w:ascii="Times New Roman" w:hAnsi="Times New Roman" w:cs="Times New Roman"/>
          <w:color w:val="212121"/>
          <w:sz w:val="24"/>
          <w:szCs w:val="24"/>
          <w:shd w:val="clear" w:color="auto" w:fill="FFFFFF"/>
        </w:rPr>
        <w:t>Vasc</w:t>
      </w:r>
      <w:proofErr w:type="spellEnd"/>
      <w:r w:rsidRPr="00941008">
        <w:rPr>
          <w:rFonts w:ascii="Times New Roman" w:hAnsi="Times New Roman" w:cs="Times New Roman"/>
          <w:color w:val="212121"/>
          <w:sz w:val="24"/>
          <w:szCs w:val="24"/>
          <w:shd w:val="clear" w:color="auto" w:fill="FFFFFF"/>
        </w:rPr>
        <w:t xml:space="preserve"> Endovascular Surg. 2021 Jan 11:1538574420985775. </w:t>
      </w:r>
      <w:proofErr w:type="spellStart"/>
      <w:r w:rsidRPr="00941008">
        <w:rPr>
          <w:rFonts w:ascii="Times New Roman" w:hAnsi="Times New Roman" w:cs="Times New Roman"/>
          <w:color w:val="212121"/>
          <w:sz w:val="24"/>
          <w:szCs w:val="24"/>
          <w:shd w:val="clear" w:color="auto" w:fill="FFFFFF"/>
        </w:rPr>
        <w:t>doi</w:t>
      </w:r>
      <w:proofErr w:type="spellEnd"/>
      <w:r w:rsidRPr="00941008">
        <w:rPr>
          <w:rFonts w:ascii="Times New Roman" w:hAnsi="Times New Roman" w:cs="Times New Roman"/>
          <w:color w:val="212121"/>
          <w:sz w:val="24"/>
          <w:szCs w:val="24"/>
          <w:shd w:val="clear" w:color="auto" w:fill="FFFFFF"/>
        </w:rPr>
        <w:t xml:space="preserve">: 10.1177/1538574420985775. </w:t>
      </w:r>
      <w:proofErr w:type="spellStart"/>
      <w:r w:rsidRPr="00941008">
        <w:rPr>
          <w:rFonts w:ascii="Times New Roman" w:hAnsi="Times New Roman" w:cs="Times New Roman"/>
          <w:color w:val="212121"/>
          <w:sz w:val="24"/>
          <w:szCs w:val="24"/>
          <w:shd w:val="clear" w:color="auto" w:fill="FFFFFF"/>
        </w:rPr>
        <w:t>Epub</w:t>
      </w:r>
      <w:proofErr w:type="spellEnd"/>
      <w:r w:rsidRPr="00941008">
        <w:rPr>
          <w:rFonts w:ascii="Times New Roman" w:hAnsi="Times New Roman" w:cs="Times New Roman"/>
          <w:color w:val="212121"/>
          <w:sz w:val="24"/>
          <w:szCs w:val="24"/>
          <w:shd w:val="clear" w:color="auto" w:fill="FFFFFF"/>
        </w:rPr>
        <w:t xml:space="preserve"> ahead of print. PMID: 33427109; PMCID: PMC7803789.</w:t>
      </w:r>
    </w:p>
    <w:p w14:paraId="686EA526" w14:textId="49DCACD4" w:rsidR="009B20DC" w:rsidRPr="00941008" w:rsidRDefault="009B20DC" w:rsidP="009B20DC">
      <w:pPr>
        <w:pStyle w:val="ListParagraph"/>
        <w:numPr>
          <w:ilvl w:val="0"/>
          <w:numId w:val="1"/>
        </w:numPr>
        <w:spacing w:line="480" w:lineRule="auto"/>
        <w:rPr>
          <w:rFonts w:ascii="Times New Roman" w:hAnsi="Times New Roman" w:cs="Times New Roman"/>
          <w:sz w:val="24"/>
          <w:szCs w:val="24"/>
        </w:rPr>
      </w:pPr>
      <w:r w:rsidRPr="00941008">
        <w:rPr>
          <w:rFonts w:ascii="Times New Roman" w:hAnsi="Times New Roman" w:cs="Times New Roman"/>
          <w:color w:val="212121"/>
          <w:sz w:val="24"/>
          <w:szCs w:val="24"/>
          <w:shd w:val="clear" w:color="auto" w:fill="FFFFFF"/>
        </w:rPr>
        <w:t xml:space="preserve">Saad H, </w:t>
      </w:r>
      <w:proofErr w:type="spellStart"/>
      <w:r w:rsidRPr="00941008">
        <w:rPr>
          <w:rFonts w:ascii="Times New Roman" w:hAnsi="Times New Roman" w:cs="Times New Roman"/>
          <w:color w:val="212121"/>
          <w:sz w:val="24"/>
          <w:szCs w:val="24"/>
          <w:shd w:val="clear" w:color="auto" w:fill="FFFFFF"/>
        </w:rPr>
        <w:t>Alawieh</w:t>
      </w:r>
      <w:proofErr w:type="spellEnd"/>
      <w:r w:rsidRPr="00941008">
        <w:rPr>
          <w:rFonts w:ascii="Times New Roman" w:hAnsi="Times New Roman" w:cs="Times New Roman"/>
          <w:color w:val="212121"/>
          <w:sz w:val="24"/>
          <w:szCs w:val="24"/>
          <w:shd w:val="clear" w:color="auto" w:fill="FFFFFF"/>
        </w:rPr>
        <w:t xml:space="preserve"> A, </w:t>
      </w:r>
      <w:proofErr w:type="spellStart"/>
      <w:r w:rsidRPr="00941008">
        <w:rPr>
          <w:rFonts w:ascii="Times New Roman" w:hAnsi="Times New Roman" w:cs="Times New Roman"/>
          <w:color w:val="212121"/>
          <w:sz w:val="24"/>
          <w:szCs w:val="24"/>
          <w:shd w:val="clear" w:color="auto" w:fill="FFFFFF"/>
        </w:rPr>
        <w:t>Oyesiku</w:t>
      </w:r>
      <w:proofErr w:type="spellEnd"/>
      <w:r w:rsidRPr="00941008">
        <w:rPr>
          <w:rFonts w:ascii="Times New Roman" w:hAnsi="Times New Roman" w:cs="Times New Roman"/>
          <w:color w:val="212121"/>
          <w:sz w:val="24"/>
          <w:szCs w:val="24"/>
          <w:shd w:val="clear" w:color="auto" w:fill="FFFFFF"/>
        </w:rPr>
        <w:t xml:space="preserve"> N, Barrow DL, Olson J. Sheltered Neurosurgery During COVID-19: The Emory Experience. World </w:t>
      </w:r>
      <w:proofErr w:type="spellStart"/>
      <w:r w:rsidRPr="00941008">
        <w:rPr>
          <w:rFonts w:ascii="Times New Roman" w:hAnsi="Times New Roman" w:cs="Times New Roman"/>
          <w:color w:val="212121"/>
          <w:sz w:val="24"/>
          <w:szCs w:val="24"/>
          <w:shd w:val="clear" w:color="auto" w:fill="FFFFFF"/>
        </w:rPr>
        <w:t>Neurosurg</w:t>
      </w:r>
      <w:proofErr w:type="spellEnd"/>
      <w:r w:rsidRPr="00941008">
        <w:rPr>
          <w:rFonts w:ascii="Times New Roman" w:hAnsi="Times New Roman" w:cs="Times New Roman"/>
          <w:color w:val="212121"/>
          <w:sz w:val="24"/>
          <w:szCs w:val="24"/>
          <w:shd w:val="clear" w:color="auto" w:fill="FFFFFF"/>
        </w:rPr>
        <w:t>. 2020 Dec;</w:t>
      </w:r>
      <w:proofErr w:type="gramStart"/>
      <w:r w:rsidRPr="00941008">
        <w:rPr>
          <w:rFonts w:ascii="Times New Roman" w:hAnsi="Times New Roman" w:cs="Times New Roman"/>
          <w:color w:val="212121"/>
          <w:sz w:val="24"/>
          <w:szCs w:val="24"/>
          <w:shd w:val="clear" w:color="auto" w:fill="FFFFFF"/>
        </w:rPr>
        <w:t>144:e</w:t>
      </w:r>
      <w:proofErr w:type="gramEnd"/>
      <w:r w:rsidRPr="00941008">
        <w:rPr>
          <w:rFonts w:ascii="Times New Roman" w:hAnsi="Times New Roman" w:cs="Times New Roman"/>
          <w:color w:val="212121"/>
          <w:sz w:val="24"/>
          <w:szCs w:val="24"/>
          <w:shd w:val="clear" w:color="auto" w:fill="FFFFFF"/>
        </w:rPr>
        <w:t xml:space="preserve">204-e209. </w:t>
      </w:r>
      <w:proofErr w:type="spellStart"/>
      <w:r w:rsidRPr="00941008">
        <w:rPr>
          <w:rFonts w:ascii="Times New Roman" w:hAnsi="Times New Roman" w:cs="Times New Roman"/>
          <w:color w:val="212121"/>
          <w:sz w:val="24"/>
          <w:szCs w:val="24"/>
          <w:shd w:val="clear" w:color="auto" w:fill="FFFFFF"/>
        </w:rPr>
        <w:t>doi</w:t>
      </w:r>
      <w:proofErr w:type="spellEnd"/>
      <w:r w:rsidRPr="00941008">
        <w:rPr>
          <w:rFonts w:ascii="Times New Roman" w:hAnsi="Times New Roman" w:cs="Times New Roman"/>
          <w:color w:val="212121"/>
          <w:sz w:val="24"/>
          <w:szCs w:val="24"/>
          <w:shd w:val="clear" w:color="auto" w:fill="FFFFFF"/>
        </w:rPr>
        <w:t xml:space="preserve">: 10.1016/j.wneu.2020.08.082. </w:t>
      </w:r>
      <w:proofErr w:type="spellStart"/>
      <w:r w:rsidRPr="00941008">
        <w:rPr>
          <w:rFonts w:ascii="Times New Roman" w:hAnsi="Times New Roman" w:cs="Times New Roman"/>
          <w:color w:val="212121"/>
          <w:sz w:val="24"/>
          <w:szCs w:val="24"/>
          <w:shd w:val="clear" w:color="auto" w:fill="FFFFFF"/>
        </w:rPr>
        <w:t>Epub</w:t>
      </w:r>
      <w:proofErr w:type="spellEnd"/>
      <w:r w:rsidRPr="00941008">
        <w:rPr>
          <w:rFonts w:ascii="Times New Roman" w:hAnsi="Times New Roman" w:cs="Times New Roman"/>
          <w:color w:val="212121"/>
          <w:sz w:val="24"/>
          <w:szCs w:val="24"/>
          <w:shd w:val="clear" w:color="auto" w:fill="FFFFFF"/>
        </w:rPr>
        <w:t xml:space="preserve"> 2020 </w:t>
      </w:r>
      <w:ins w:id="272" w:author="Tyler Muffly" w:date="2021-08-22T10:02:00Z">
        <w:r w:rsidR="00A85273">
          <w:rPr>
            <w:rFonts w:ascii="Times New Roman" w:hAnsi="Times New Roman" w:cs="Times New Roman"/>
            <w:color w:val="212121"/>
            <w:sz w:val="24"/>
            <w:szCs w:val="24"/>
            <w:shd w:val="clear" w:color="auto" w:fill="FFFFFF"/>
          </w:rPr>
          <w:t>August 19</w:t>
        </w:r>
      </w:ins>
      <w:del w:id="273" w:author="Tyler Muffly" w:date="2021-08-22T10:02:00Z">
        <w:r w:rsidRPr="00941008" w:rsidDel="00A85273">
          <w:rPr>
            <w:rFonts w:ascii="Times New Roman" w:hAnsi="Times New Roman" w:cs="Times New Roman"/>
            <w:color w:val="212121"/>
            <w:sz w:val="24"/>
            <w:szCs w:val="24"/>
            <w:shd w:val="clear" w:color="auto" w:fill="FFFFFF"/>
          </w:rPr>
          <w:delText>Aug 19</w:delText>
        </w:r>
      </w:del>
      <w:r w:rsidRPr="00941008">
        <w:rPr>
          <w:rFonts w:ascii="Times New Roman" w:hAnsi="Times New Roman" w:cs="Times New Roman"/>
          <w:color w:val="212121"/>
          <w:sz w:val="24"/>
          <w:szCs w:val="24"/>
          <w:shd w:val="clear" w:color="auto" w:fill="FFFFFF"/>
        </w:rPr>
        <w:t>. PMID: 32827748; PMCID: PMC7435331.</w:t>
      </w:r>
    </w:p>
    <w:p w14:paraId="77C2A15B" w14:textId="57835051" w:rsidR="009B20DC" w:rsidRPr="00941008" w:rsidRDefault="009B20DC" w:rsidP="009B20DC">
      <w:pPr>
        <w:pStyle w:val="ListParagraph"/>
        <w:numPr>
          <w:ilvl w:val="0"/>
          <w:numId w:val="1"/>
        </w:numPr>
        <w:spacing w:line="480" w:lineRule="auto"/>
        <w:rPr>
          <w:rFonts w:ascii="Times New Roman" w:hAnsi="Times New Roman" w:cs="Times New Roman"/>
          <w:sz w:val="24"/>
          <w:szCs w:val="24"/>
        </w:rPr>
      </w:pPr>
      <w:r w:rsidRPr="00941008">
        <w:rPr>
          <w:rFonts w:ascii="Times New Roman" w:hAnsi="Times New Roman" w:cs="Times New Roman"/>
          <w:color w:val="212121"/>
          <w:sz w:val="24"/>
          <w:szCs w:val="24"/>
          <w:shd w:val="clear" w:color="auto" w:fill="FFFFFF"/>
        </w:rPr>
        <w:t xml:space="preserve">Ow ZGW, Cheong CK, Chin YH, Chin BZ. A look at the global impact of SARS CoV-2 on orthopedic services. J Clin </w:t>
      </w:r>
      <w:proofErr w:type="spellStart"/>
      <w:r w:rsidRPr="00941008">
        <w:rPr>
          <w:rFonts w:ascii="Times New Roman" w:hAnsi="Times New Roman" w:cs="Times New Roman"/>
          <w:color w:val="212121"/>
          <w:sz w:val="24"/>
          <w:szCs w:val="24"/>
          <w:shd w:val="clear" w:color="auto" w:fill="FFFFFF"/>
        </w:rPr>
        <w:t>Orthop</w:t>
      </w:r>
      <w:proofErr w:type="spellEnd"/>
      <w:r w:rsidRPr="00941008">
        <w:rPr>
          <w:rFonts w:ascii="Times New Roman" w:hAnsi="Times New Roman" w:cs="Times New Roman"/>
          <w:color w:val="212121"/>
          <w:sz w:val="24"/>
          <w:szCs w:val="24"/>
          <w:shd w:val="clear" w:color="auto" w:fill="FFFFFF"/>
        </w:rPr>
        <w:t xml:space="preserve"> Trauma. 2021 Jan;12(1):33-39. </w:t>
      </w:r>
      <w:proofErr w:type="spellStart"/>
      <w:r w:rsidRPr="00941008">
        <w:rPr>
          <w:rFonts w:ascii="Times New Roman" w:hAnsi="Times New Roman" w:cs="Times New Roman"/>
          <w:color w:val="212121"/>
          <w:sz w:val="24"/>
          <w:szCs w:val="24"/>
          <w:shd w:val="clear" w:color="auto" w:fill="FFFFFF"/>
        </w:rPr>
        <w:t>doi</w:t>
      </w:r>
      <w:proofErr w:type="spellEnd"/>
      <w:r w:rsidRPr="00941008">
        <w:rPr>
          <w:rFonts w:ascii="Times New Roman" w:hAnsi="Times New Roman" w:cs="Times New Roman"/>
          <w:color w:val="212121"/>
          <w:sz w:val="24"/>
          <w:szCs w:val="24"/>
          <w:shd w:val="clear" w:color="auto" w:fill="FFFFFF"/>
        </w:rPr>
        <w:t xml:space="preserve">: 10.1016/j.jcot.2020.10.052. </w:t>
      </w:r>
      <w:proofErr w:type="spellStart"/>
      <w:r w:rsidRPr="00941008">
        <w:rPr>
          <w:rFonts w:ascii="Times New Roman" w:hAnsi="Times New Roman" w:cs="Times New Roman"/>
          <w:color w:val="212121"/>
          <w:sz w:val="24"/>
          <w:szCs w:val="24"/>
          <w:shd w:val="clear" w:color="auto" w:fill="FFFFFF"/>
        </w:rPr>
        <w:t>Epub</w:t>
      </w:r>
      <w:proofErr w:type="spellEnd"/>
      <w:r w:rsidRPr="00941008">
        <w:rPr>
          <w:rFonts w:ascii="Times New Roman" w:hAnsi="Times New Roman" w:cs="Times New Roman"/>
          <w:color w:val="212121"/>
          <w:sz w:val="24"/>
          <w:szCs w:val="24"/>
          <w:shd w:val="clear" w:color="auto" w:fill="FFFFFF"/>
        </w:rPr>
        <w:t xml:space="preserve"> 2020 </w:t>
      </w:r>
      <w:ins w:id="274" w:author="Tyler Muffly" w:date="2021-08-22T10:02:00Z">
        <w:r w:rsidR="00A85273">
          <w:rPr>
            <w:rFonts w:ascii="Times New Roman" w:hAnsi="Times New Roman" w:cs="Times New Roman"/>
            <w:color w:val="212121"/>
            <w:sz w:val="24"/>
            <w:szCs w:val="24"/>
            <w:shd w:val="clear" w:color="auto" w:fill="FFFFFF"/>
          </w:rPr>
          <w:t>November 7</w:t>
        </w:r>
      </w:ins>
      <w:del w:id="275" w:author="Tyler Muffly" w:date="2021-08-22T10:02:00Z">
        <w:r w:rsidRPr="00941008" w:rsidDel="00A85273">
          <w:rPr>
            <w:rFonts w:ascii="Times New Roman" w:hAnsi="Times New Roman" w:cs="Times New Roman"/>
            <w:color w:val="212121"/>
            <w:sz w:val="24"/>
            <w:szCs w:val="24"/>
            <w:shd w:val="clear" w:color="auto" w:fill="FFFFFF"/>
          </w:rPr>
          <w:delText>Nov 7</w:delText>
        </w:r>
      </w:del>
      <w:r w:rsidRPr="00941008">
        <w:rPr>
          <w:rFonts w:ascii="Times New Roman" w:hAnsi="Times New Roman" w:cs="Times New Roman"/>
          <w:color w:val="212121"/>
          <w:sz w:val="24"/>
          <w:szCs w:val="24"/>
          <w:shd w:val="clear" w:color="auto" w:fill="FFFFFF"/>
        </w:rPr>
        <w:t>. PMID: 33191995; PMCID: PMC7648525.</w:t>
      </w:r>
    </w:p>
    <w:p w14:paraId="00B5183F" w14:textId="0058C196" w:rsidR="009B20DC" w:rsidRPr="00941008" w:rsidRDefault="009B20DC" w:rsidP="009B20DC">
      <w:pPr>
        <w:pStyle w:val="ListParagraph"/>
        <w:numPr>
          <w:ilvl w:val="0"/>
          <w:numId w:val="1"/>
        </w:numPr>
        <w:spacing w:line="480" w:lineRule="auto"/>
        <w:rPr>
          <w:rFonts w:ascii="Times New Roman" w:hAnsi="Times New Roman" w:cs="Times New Roman"/>
          <w:sz w:val="24"/>
          <w:szCs w:val="24"/>
        </w:rPr>
      </w:pPr>
      <w:proofErr w:type="spellStart"/>
      <w:r w:rsidRPr="00941008">
        <w:rPr>
          <w:rFonts w:ascii="Times New Roman" w:hAnsi="Times New Roman" w:cs="Times New Roman"/>
          <w:color w:val="212121"/>
          <w:sz w:val="24"/>
          <w:szCs w:val="24"/>
          <w:shd w:val="clear" w:color="auto" w:fill="FFFFFF"/>
        </w:rPr>
        <w:t>Aljuboori</w:t>
      </w:r>
      <w:proofErr w:type="spellEnd"/>
      <w:r w:rsidRPr="00941008">
        <w:rPr>
          <w:rFonts w:ascii="Times New Roman" w:hAnsi="Times New Roman" w:cs="Times New Roman"/>
          <w:color w:val="212121"/>
          <w:sz w:val="24"/>
          <w:szCs w:val="24"/>
          <w:shd w:val="clear" w:color="auto" w:fill="FFFFFF"/>
        </w:rPr>
        <w:t xml:space="preserve"> ZS, Young CC, Srinivasan VM, Kellogg RT, </w:t>
      </w:r>
      <w:proofErr w:type="spellStart"/>
      <w:r w:rsidRPr="00941008">
        <w:rPr>
          <w:rFonts w:ascii="Times New Roman" w:hAnsi="Times New Roman" w:cs="Times New Roman"/>
          <w:color w:val="212121"/>
          <w:sz w:val="24"/>
          <w:szCs w:val="24"/>
          <w:shd w:val="clear" w:color="auto" w:fill="FFFFFF"/>
        </w:rPr>
        <w:t>Quon</w:t>
      </w:r>
      <w:proofErr w:type="spellEnd"/>
      <w:r w:rsidRPr="00941008">
        <w:rPr>
          <w:rFonts w:ascii="Times New Roman" w:hAnsi="Times New Roman" w:cs="Times New Roman"/>
          <w:color w:val="212121"/>
          <w:sz w:val="24"/>
          <w:szCs w:val="24"/>
          <w:shd w:val="clear" w:color="auto" w:fill="FFFFFF"/>
        </w:rPr>
        <w:t xml:space="preserve"> JL, </w:t>
      </w:r>
      <w:proofErr w:type="spellStart"/>
      <w:r w:rsidRPr="00941008">
        <w:rPr>
          <w:rFonts w:ascii="Times New Roman" w:hAnsi="Times New Roman" w:cs="Times New Roman"/>
          <w:color w:val="212121"/>
          <w:sz w:val="24"/>
          <w:szCs w:val="24"/>
          <w:shd w:val="clear" w:color="auto" w:fill="FFFFFF"/>
        </w:rPr>
        <w:t>Alshareef</w:t>
      </w:r>
      <w:proofErr w:type="spellEnd"/>
      <w:r w:rsidRPr="00941008">
        <w:rPr>
          <w:rFonts w:ascii="Times New Roman" w:hAnsi="Times New Roman" w:cs="Times New Roman"/>
          <w:color w:val="212121"/>
          <w:sz w:val="24"/>
          <w:szCs w:val="24"/>
          <w:shd w:val="clear" w:color="auto" w:fill="FFFFFF"/>
        </w:rPr>
        <w:t xml:space="preserve"> MA, Chen SH, Ivan M, Grant GA, McEvoy SD, Davanzo JR, Majid S, </w:t>
      </w:r>
      <w:proofErr w:type="spellStart"/>
      <w:r w:rsidRPr="00941008">
        <w:rPr>
          <w:rFonts w:ascii="Times New Roman" w:hAnsi="Times New Roman" w:cs="Times New Roman"/>
          <w:color w:val="212121"/>
          <w:sz w:val="24"/>
          <w:szCs w:val="24"/>
          <w:shd w:val="clear" w:color="auto" w:fill="FFFFFF"/>
        </w:rPr>
        <w:t>Durfy</w:t>
      </w:r>
      <w:proofErr w:type="spellEnd"/>
      <w:r w:rsidRPr="00941008">
        <w:rPr>
          <w:rFonts w:ascii="Times New Roman" w:hAnsi="Times New Roman" w:cs="Times New Roman"/>
          <w:color w:val="212121"/>
          <w:sz w:val="24"/>
          <w:szCs w:val="24"/>
          <w:shd w:val="clear" w:color="auto" w:fill="FFFFFF"/>
        </w:rPr>
        <w:t xml:space="preserve"> S, Levitt MR, </w:t>
      </w:r>
      <w:proofErr w:type="spellStart"/>
      <w:r w:rsidRPr="00941008">
        <w:rPr>
          <w:rFonts w:ascii="Times New Roman" w:hAnsi="Times New Roman" w:cs="Times New Roman"/>
          <w:color w:val="212121"/>
          <w:sz w:val="24"/>
          <w:szCs w:val="24"/>
          <w:shd w:val="clear" w:color="auto" w:fill="FFFFFF"/>
        </w:rPr>
        <w:t>Sieg</w:t>
      </w:r>
      <w:proofErr w:type="spellEnd"/>
      <w:r w:rsidRPr="00941008">
        <w:rPr>
          <w:rFonts w:ascii="Times New Roman" w:hAnsi="Times New Roman" w:cs="Times New Roman"/>
          <w:color w:val="212121"/>
          <w:sz w:val="24"/>
          <w:szCs w:val="24"/>
          <w:shd w:val="clear" w:color="auto" w:fill="FFFFFF"/>
        </w:rPr>
        <w:t xml:space="preserve"> EP, </w:t>
      </w:r>
      <w:proofErr w:type="spellStart"/>
      <w:r w:rsidRPr="00941008">
        <w:rPr>
          <w:rFonts w:ascii="Times New Roman" w:hAnsi="Times New Roman" w:cs="Times New Roman"/>
          <w:color w:val="212121"/>
          <w:sz w:val="24"/>
          <w:szCs w:val="24"/>
          <w:shd w:val="clear" w:color="auto" w:fill="FFFFFF"/>
        </w:rPr>
        <w:t>Ellenbogen</w:t>
      </w:r>
      <w:proofErr w:type="spellEnd"/>
      <w:r w:rsidRPr="00941008">
        <w:rPr>
          <w:rFonts w:ascii="Times New Roman" w:hAnsi="Times New Roman" w:cs="Times New Roman"/>
          <w:color w:val="212121"/>
          <w:sz w:val="24"/>
          <w:szCs w:val="24"/>
          <w:shd w:val="clear" w:color="auto" w:fill="FFFFFF"/>
        </w:rPr>
        <w:t xml:space="preserve"> RG, </w:t>
      </w:r>
      <w:proofErr w:type="spellStart"/>
      <w:r w:rsidRPr="00941008">
        <w:rPr>
          <w:rFonts w:ascii="Times New Roman" w:hAnsi="Times New Roman" w:cs="Times New Roman"/>
          <w:color w:val="212121"/>
          <w:sz w:val="24"/>
          <w:szCs w:val="24"/>
          <w:shd w:val="clear" w:color="auto" w:fill="FFFFFF"/>
        </w:rPr>
        <w:t>Nauta</w:t>
      </w:r>
      <w:proofErr w:type="spellEnd"/>
      <w:r w:rsidRPr="00941008">
        <w:rPr>
          <w:rFonts w:ascii="Times New Roman" w:hAnsi="Times New Roman" w:cs="Times New Roman"/>
          <w:color w:val="212121"/>
          <w:sz w:val="24"/>
          <w:szCs w:val="24"/>
          <w:shd w:val="clear" w:color="auto" w:fill="FFFFFF"/>
        </w:rPr>
        <w:t xml:space="preserve"> HJ. Early Effects of COVID-19 Pandemic on Neurosurgical Training in the United States: A Case Volume Analysis of 8 Programs. World </w:t>
      </w:r>
      <w:proofErr w:type="spellStart"/>
      <w:r w:rsidRPr="00941008">
        <w:rPr>
          <w:rFonts w:ascii="Times New Roman" w:hAnsi="Times New Roman" w:cs="Times New Roman"/>
          <w:color w:val="212121"/>
          <w:sz w:val="24"/>
          <w:szCs w:val="24"/>
          <w:shd w:val="clear" w:color="auto" w:fill="FFFFFF"/>
        </w:rPr>
        <w:t>Neurosurg</w:t>
      </w:r>
      <w:proofErr w:type="spellEnd"/>
      <w:r w:rsidRPr="00941008">
        <w:rPr>
          <w:rFonts w:ascii="Times New Roman" w:hAnsi="Times New Roman" w:cs="Times New Roman"/>
          <w:color w:val="212121"/>
          <w:sz w:val="24"/>
          <w:szCs w:val="24"/>
          <w:shd w:val="clear" w:color="auto" w:fill="FFFFFF"/>
        </w:rPr>
        <w:t>. 2021 Jan;</w:t>
      </w:r>
      <w:proofErr w:type="gramStart"/>
      <w:r w:rsidRPr="00941008">
        <w:rPr>
          <w:rFonts w:ascii="Times New Roman" w:hAnsi="Times New Roman" w:cs="Times New Roman"/>
          <w:color w:val="212121"/>
          <w:sz w:val="24"/>
          <w:szCs w:val="24"/>
          <w:shd w:val="clear" w:color="auto" w:fill="FFFFFF"/>
        </w:rPr>
        <w:t>145:e</w:t>
      </w:r>
      <w:proofErr w:type="gramEnd"/>
      <w:r w:rsidRPr="00941008">
        <w:rPr>
          <w:rFonts w:ascii="Times New Roman" w:hAnsi="Times New Roman" w:cs="Times New Roman"/>
          <w:color w:val="212121"/>
          <w:sz w:val="24"/>
          <w:szCs w:val="24"/>
          <w:shd w:val="clear" w:color="auto" w:fill="FFFFFF"/>
        </w:rPr>
        <w:t xml:space="preserve">202-e208. </w:t>
      </w:r>
      <w:proofErr w:type="spellStart"/>
      <w:r w:rsidRPr="00941008">
        <w:rPr>
          <w:rFonts w:ascii="Times New Roman" w:hAnsi="Times New Roman" w:cs="Times New Roman"/>
          <w:color w:val="212121"/>
          <w:sz w:val="24"/>
          <w:szCs w:val="24"/>
          <w:shd w:val="clear" w:color="auto" w:fill="FFFFFF"/>
        </w:rPr>
        <w:t>doi</w:t>
      </w:r>
      <w:proofErr w:type="spellEnd"/>
      <w:r w:rsidRPr="00941008">
        <w:rPr>
          <w:rFonts w:ascii="Times New Roman" w:hAnsi="Times New Roman" w:cs="Times New Roman"/>
          <w:color w:val="212121"/>
          <w:sz w:val="24"/>
          <w:szCs w:val="24"/>
          <w:shd w:val="clear" w:color="auto" w:fill="FFFFFF"/>
        </w:rPr>
        <w:t xml:space="preserve">: 10.1016/j.wneu.2020.10.016. </w:t>
      </w:r>
      <w:proofErr w:type="spellStart"/>
      <w:r w:rsidRPr="00941008">
        <w:rPr>
          <w:rFonts w:ascii="Times New Roman" w:hAnsi="Times New Roman" w:cs="Times New Roman"/>
          <w:color w:val="212121"/>
          <w:sz w:val="24"/>
          <w:szCs w:val="24"/>
          <w:shd w:val="clear" w:color="auto" w:fill="FFFFFF"/>
        </w:rPr>
        <w:t>Epub</w:t>
      </w:r>
      <w:proofErr w:type="spellEnd"/>
      <w:r w:rsidRPr="00941008">
        <w:rPr>
          <w:rFonts w:ascii="Times New Roman" w:hAnsi="Times New Roman" w:cs="Times New Roman"/>
          <w:color w:val="212121"/>
          <w:sz w:val="24"/>
          <w:szCs w:val="24"/>
          <w:shd w:val="clear" w:color="auto" w:fill="FFFFFF"/>
        </w:rPr>
        <w:t xml:space="preserve"> 2020 </w:t>
      </w:r>
      <w:ins w:id="276" w:author="Tyler Muffly" w:date="2021-08-22T10:02:00Z">
        <w:r w:rsidR="00A85273">
          <w:rPr>
            <w:rFonts w:ascii="Times New Roman" w:hAnsi="Times New Roman" w:cs="Times New Roman"/>
            <w:color w:val="212121"/>
            <w:sz w:val="24"/>
            <w:szCs w:val="24"/>
            <w:shd w:val="clear" w:color="auto" w:fill="FFFFFF"/>
          </w:rPr>
          <w:t>October 13</w:t>
        </w:r>
      </w:ins>
      <w:del w:id="277" w:author="Tyler Muffly" w:date="2021-08-22T10:02:00Z">
        <w:r w:rsidRPr="00941008" w:rsidDel="00A85273">
          <w:rPr>
            <w:rFonts w:ascii="Times New Roman" w:hAnsi="Times New Roman" w:cs="Times New Roman"/>
            <w:color w:val="212121"/>
            <w:sz w:val="24"/>
            <w:szCs w:val="24"/>
            <w:shd w:val="clear" w:color="auto" w:fill="FFFFFF"/>
          </w:rPr>
          <w:delText>Oct 13</w:delText>
        </w:r>
      </w:del>
      <w:r w:rsidRPr="00941008">
        <w:rPr>
          <w:rFonts w:ascii="Times New Roman" w:hAnsi="Times New Roman" w:cs="Times New Roman"/>
          <w:color w:val="212121"/>
          <w:sz w:val="24"/>
          <w:szCs w:val="24"/>
          <w:shd w:val="clear" w:color="auto" w:fill="FFFFFF"/>
        </w:rPr>
        <w:t>. PMID: 33065350; PMCID: PMC7550889.</w:t>
      </w:r>
    </w:p>
    <w:p w14:paraId="3E6FE9DA" w14:textId="7BA89432" w:rsidR="009B20DC" w:rsidRPr="00941008" w:rsidRDefault="009B20DC" w:rsidP="009B20DC">
      <w:pPr>
        <w:pStyle w:val="ListParagraph"/>
        <w:numPr>
          <w:ilvl w:val="0"/>
          <w:numId w:val="1"/>
        </w:numPr>
        <w:spacing w:line="480" w:lineRule="auto"/>
        <w:rPr>
          <w:rFonts w:ascii="Times New Roman" w:hAnsi="Times New Roman" w:cs="Times New Roman"/>
          <w:sz w:val="24"/>
          <w:szCs w:val="24"/>
        </w:rPr>
      </w:pPr>
      <w:r w:rsidRPr="00941008">
        <w:rPr>
          <w:rFonts w:ascii="Times New Roman" w:hAnsi="Times New Roman" w:cs="Times New Roman"/>
          <w:sz w:val="24"/>
          <w:szCs w:val="24"/>
        </w:rPr>
        <w:t xml:space="preserve">Centers for disease control and prevention, COVID Data Tracker, Compare Trends in COVID-19 Cases and Deaths in the US. </w:t>
      </w:r>
      <w:hyperlink r:id="rId11" w:history="1">
        <w:r w:rsidRPr="00941008">
          <w:rPr>
            <w:rStyle w:val="Hyperlink"/>
            <w:rFonts w:ascii="Times New Roman" w:hAnsi="Times New Roman" w:cs="Times New Roman"/>
            <w:sz w:val="24"/>
            <w:szCs w:val="24"/>
          </w:rPr>
          <w:t>https://covid.cdc.gov/covid-data-tracker/#compare-trends_cases-cum-rate-log</w:t>
        </w:r>
      </w:hyperlink>
      <w:r w:rsidRPr="00941008">
        <w:rPr>
          <w:rFonts w:ascii="Times New Roman" w:hAnsi="Times New Roman" w:cs="Times New Roman"/>
          <w:sz w:val="24"/>
          <w:szCs w:val="24"/>
        </w:rPr>
        <w:t xml:space="preserve">.  Accessed </w:t>
      </w:r>
      <w:ins w:id="278" w:author="Tyler Muffly" w:date="2021-08-22T10:02:00Z">
        <w:r w:rsidR="00A85273">
          <w:rPr>
            <w:rFonts w:ascii="Times New Roman" w:hAnsi="Times New Roman" w:cs="Times New Roman"/>
            <w:sz w:val="24"/>
            <w:szCs w:val="24"/>
          </w:rPr>
          <w:t>August 15</w:t>
        </w:r>
      </w:ins>
      <w:del w:id="279" w:author="Tyler Muffly" w:date="2021-08-22T10:02:00Z">
        <w:r w:rsidRPr="00941008" w:rsidDel="00A85273">
          <w:rPr>
            <w:rFonts w:ascii="Times New Roman" w:hAnsi="Times New Roman" w:cs="Times New Roman"/>
            <w:sz w:val="24"/>
            <w:szCs w:val="24"/>
          </w:rPr>
          <w:delText>August 15th</w:delText>
        </w:r>
      </w:del>
      <w:r w:rsidRPr="00941008">
        <w:rPr>
          <w:rFonts w:ascii="Times New Roman" w:hAnsi="Times New Roman" w:cs="Times New Roman"/>
          <w:sz w:val="24"/>
          <w:szCs w:val="24"/>
        </w:rPr>
        <w:t>, 2021</w:t>
      </w:r>
    </w:p>
    <w:p w14:paraId="666B162D" w14:textId="77777777" w:rsidR="009B20DC" w:rsidRPr="00941008" w:rsidRDefault="009B20DC" w:rsidP="009B20DC">
      <w:pPr>
        <w:pStyle w:val="ListParagraph"/>
        <w:autoSpaceDE w:val="0"/>
        <w:autoSpaceDN w:val="0"/>
        <w:adjustRightInd w:val="0"/>
        <w:spacing w:after="0" w:line="240" w:lineRule="auto"/>
        <w:rPr>
          <w:rFonts w:ascii="Times New Roman" w:hAnsi="Times New Roman" w:cs="Times New Roman"/>
          <w:color w:val="000000"/>
          <w:sz w:val="24"/>
          <w:szCs w:val="24"/>
        </w:rPr>
      </w:pPr>
    </w:p>
    <w:p w14:paraId="57FC3CBF" w14:textId="77777777" w:rsidR="005A11C7" w:rsidRPr="00941008" w:rsidRDefault="005A11C7" w:rsidP="00816654">
      <w:pPr>
        <w:pStyle w:val="NormalWeb"/>
        <w:shd w:val="clear" w:color="auto" w:fill="FFFFFF"/>
        <w:rPr>
          <w:color w:val="4472C4" w:themeColor="accent1"/>
        </w:rPr>
      </w:pPr>
      <w:r w:rsidRPr="00941008">
        <w:rPr>
          <w:rStyle w:val="Strong"/>
          <w:color w:val="4472C4" w:themeColor="accent1"/>
        </w:rPr>
        <w:t>Tables:</w:t>
      </w:r>
      <w:r w:rsidRPr="00941008">
        <w:rPr>
          <w:color w:val="4472C4" w:themeColor="accent1"/>
        </w:rPr>
        <w:t> Data appearing in tables should supplement, not duplicate, the text. Tables must be submitted in Excel or Word table format and not as images. Tables should contain at least 2 columns of data and should not list qualitative information or single-column numeric data that can be easily described in the Results section. Put tables on separate pages and number them in order of their mention in the text. Place tables before the figure legend page and after the list of references, and do not embed them throughout the text. Provide a brief title for each table (not a separate legend), and define any abbreviations in table footnotes. Tables must be no larger than 1 page (with 1-inch margins), using a minimum font size of 10. Tables larger than 1 page will count as multiple tables. Tables larger than 3 pages will be considered for publication as online-only appendices.</w:t>
      </w:r>
    </w:p>
    <w:p w14:paraId="02B342D5" w14:textId="77777777" w:rsidR="005A11C7" w:rsidRPr="00941008" w:rsidRDefault="005A11C7" w:rsidP="00816654">
      <w:pPr>
        <w:pStyle w:val="NormalWeb"/>
        <w:shd w:val="clear" w:color="auto" w:fill="FFFFFF"/>
        <w:rPr>
          <w:color w:val="4472C4" w:themeColor="accent1"/>
        </w:rPr>
      </w:pPr>
      <w:r w:rsidRPr="00941008">
        <w:rPr>
          <w:rStyle w:val="Strong"/>
          <w:color w:val="4472C4" w:themeColor="accent1"/>
        </w:rPr>
        <w:t>Figures:</w:t>
      </w:r>
      <w:r w:rsidRPr="00941008">
        <w:rPr>
          <w:color w:val="4472C4" w:themeColor="accent1"/>
        </w:rPr>
        <w:t> Upload each figure as its own file in Editorial Manager. Provide a legend of no more than 30 words for each figure after your reference list. Because all figures will be printed in black and white unless selected by the Editor in Chief for color reproduction, please refrain from using color descriptors in the legend. Additional figure guidelines are as follows:</w:t>
      </w:r>
    </w:p>
    <w:p w14:paraId="3256812D" w14:textId="77777777" w:rsidR="005A11C7" w:rsidRPr="005A11C7" w:rsidRDefault="005A11C7" w:rsidP="0081665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472C4" w:themeColor="accent1"/>
          <w:sz w:val="24"/>
          <w:szCs w:val="24"/>
        </w:rPr>
      </w:pPr>
      <w:r w:rsidRPr="005A11C7">
        <w:rPr>
          <w:rFonts w:ascii="Times New Roman" w:eastAsia="Times New Roman" w:hAnsi="Times New Roman" w:cs="Times New Roman"/>
          <w:color w:val="4472C4" w:themeColor="accent1"/>
          <w:sz w:val="24"/>
          <w:szCs w:val="24"/>
        </w:rPr>
        <w:t>Acceptable file types: EPS, JPEG, PDF, and TIFF.</w:t>
      </w:r>
    </w:p>
    <w:p w14:paraId="3BA6757D" w14:textId="77777777" w:rsidR="005A11C7" w:rsidRPr="005A11C7" w:rsidRDefault="005A11C7" w:rsidP="0081665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472C4" w:themeColor="accent1"/>
          <w:sz w:val="24"/>
          <w:szCs w:val="24"/>
        </w:rPr>
      </w:pPr>
      <w:r w:rsidRPr="00941008">
        <w:rPr>
          <w:rFonts w:ascii="Times New Roman" w:eastAsia="Times New Roman" w:hAnsi="Times New Roman" w:cs="Times New Roman"/>
          <w:i/>
          <w:iCs/>
          <w:color w:val="4472C4" w:themeColor="accent1"/>
          <w:sz w:val="24"/>
          <w:szCs w:val="24"/>
        </w:rPr>
        <w:t>Supply the original version of graphs and diagrams.</w:t>
      </w:r>
      <w:r w:rsidRPr="005A11C7">
        <w:rPr>
          <w:rFonts w:ascii="Times New Roman" w:eastAsia="Times New Roman" w:hAnsi="Times New Roman" w:cs="Times New Roman"/>
          <w:color w:val="4472C4" w:themeColor="accent1"/>
          <w:sz w:val="24"/>
          <w:szCs w:val="24"/>
        </w:rPr>
        <w:t> For example, if you created a graph in Word or Excel, supply the original Word or Excel file. Do not save the image in a different file format.</w:t>
      </w:r>
    </w:p>
    <w:p w14:paraId="7BF60397" w14:textId="77777777" w:rsidR="005A11C7" w:rsidRPr="005A11C7" w:rsidRDefault="005A11C7" w:rsidP="0081665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472C4" w:themeColor="accent1"/>
          <w:sz w:val="24"/>
          <w:szCs w:val="24"/>
        </w:rPr>
      </w:pPr>
      <w:r w:rsidRPr="005A11C7">
        <w:rPr>
          <w:rFonts w:ascii="Times New Roman" w:eastAsia="Times New Roman" w:hAnsi="Times New Roman" w:cs="Times New Roman"/>
          <w:color w:val="4472C4" w:themeColor="accent1"/>
          <w:sz w:val="24"/>
          <w:szCs w:val="24"/>
        </w:rPr>
        <w:t>Color figures are encouraged whenever possible for contrast, though they may not necessarily be selected for publication. Color figures submitted with the manuscript may appear in black and white in print, unless selected by the Editor in Chief, but will appear on the website in color at no extra charge. When color images appear in print in black and white, the black and white contrast will diminish, so choose distinct color contrasts or patterns for best conversion to black and white images.</w:t>
      </w:r>
    </w:p>
    <w:p w14:paraId="27F4A720" w14:textId="77777777" w:rsidR="005A11C7" w:rsidRPr="005A11C7" w:rsidRDefault="005A11C7" w:rsidP="0081665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472C4" w:themeColor="accent1"/>
          <w:sz w:val="24"/>
          <w:szCs w:val="24"/>
        </w:rPr>
      </w:pPr>
      <w:r w:rsidRPr="005A11C7">
        <w:rPr>
          <w:rFonts w:ascii="Times New Roman" w:eastAsia="Times New Roman" w:hAnsi="Times New Roman" w:cs="Times New Roman"/>
          <w:color w:val="4472C4" w:themeColor="accent1"/>
          <w:sz w:val="24"/>
          <w:szCs w:val="24"/>
        </w:rPr>
        <w:t>CMYK and grayscale rasterized images must be at least 300 dpi. Line art/bitmap images must be at least 1200 dpi.</w:t>
      </w:r>
    </w:p>
    <w:p w14:paraId="6FBC466C" w14:textId="77777777" w:rsidR="005A11C7" w:rsidRPr="005A11C7" w:rsidRDefault="005A11C7" w:rsidP="0081665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472C4" w:themeColor="accent1"/>
          <w:sz w:val="24"/>
          <w:szCs w:val="24"/>
        </w:rPr>
      </w:pPr>
      <w:r w:rsidRPr="005A11C7">
        <w:rPr>
          <w:rFonts w:ascii="Times New Roman" w:eastAsia="Times New Roman" w:hAnsi="Times New Roman" w:cs="Times New Roman"/>
          <w:color w:val="4472C4" w:themeColor="accent1"/>
          <w:sz w:val="24"/>
          <w:szCs w:val="24"/>
        </w:rPr>
        <w:t>Figures composed of multiple, separate images will be counted as multiple figures</w:t>
      </w:r>
    </w:p>
    <w:p w14:paraId="242889CD" w14:textId="77777777" w:rsidR="009B20DC" w:rsidRDefault="009B20DC" w:rsidP="005A11C7">
      <w:pPr>
        <w:shd w:val="clear" w:color="auto" w:fill="FFFFFF"/>
        <w:spacing w:before="100" w:beforeAutospacing="1" w:after="100" w:afterAutospacing="1" w:line="390" w:lineRule="atLeast"/>
        <w:rPr>
          <w:rFonts w:ascii="Times New Roman" w:eastAsia="Times New Roman" w:hAnsi="Times New Roman" w:cs="Times New Roman"/>
          <w:b/>
          <w:bCs/>
          <w:color w:val="4472C4" w:themeColor="accent1"/>
          <w:sz w:val="24"/>
          <w:szCs w:val="24"/>
        </w:rPr>
      </w:pPr>
    </w:p>
    <w:p w14:paraId="4CE6C72A" w14:textId="77777777" w:rsidR="00816654" w:rsidRDefault="00816654" w:rsidP="005A11C7">
      <w:pPr>
        <w:shd w:val="clear" w:color="auto" w:fill="FFFFFF"/>
        <w:spacing w:before="100" w:beforeAutospacing="1" w:after="100" w:afterAutospacing="1" w:line="390" w:lineRule="atLeast"/>
        <w:rPr>
          <w:rFonts w:ascii="Times New Roman" w:eastAsia="Times New Roman" w:hAnsi="Times New Roman" w:cs="Times New Roman"/>
          <w:b/>
          <w:bCs/>
          <w:color w:val="4472C4" w:themeColor="accent1"/>
          <w:sz w:val="24"/>
          <w:szCs w:val="24"/>
        </w:rPr>
      </w:pPr>
    </w:p>
    <w:p w14:paraId="4C7378B7" w14:textId="77777777" w:rsidR="00816654" w:rsidRDefault="00816654" w:rsidP="005A11C7">
      <w:pPr>
        <w:shd w:val="clear" w:color="auto" w:fill="FFFFFF"/>
        <w:spacing w:before="100" w:beforeAutospacing="1" w:after="100" w:afterAutospacing="1" w:line="390" w:lineRule="atLeast"/>
        <w:rPr>
          <w:rFonts w:ascii="Times New Roman" w:eastAsia="Times New Roman" w:hAnsi="Times New Roman" w:cs="Times New Roman"/>
          <w:b/>
          <w:bCs/>
          <w:color w:val="4472C4" w:themeColor="accent1"/>
          <w:sz w:val="24"/>
          <w:szCs w:val="24"/>
        </w:rPr>
      </w:pPr>
    </w:p>
    <w:p w14:paraId="04EAD1E3" w14:textId="77777777" w:rsidR="00816654" w:rsidRDefault="00816654" w:rsidP="005A11C7">
      <w:pPr>
        <w:shd w:val="clear" w:color="auto" w:fill="FFFFFF"/>
        <w:spacing w:before="100" w:beforeAutospacing="1" w:after="100" w:afterAutospacing="1" w:line="390" w:lineRule="atLeast"/>
        <w:rPr>
          <w:rFonts w:ascii="Times New Roman" w:eastAsia="Times New Roman" w:hAnsi="Times New Roman" w:cs="Times New Roman"/>
          <w:b/>
          <w:bCs/>
          <w:color w:val="4472C4" w:themeColor="accent1"/>
          <w:sz w:val="24"/>
          <w:szCs w:val="24"/>
        </w:rPr>
      </w:pPr>
    </w:p>
    <w:p w14:paraId="5AA596E5" w14:textId="77777777" w:rsidR="00816654" w:rsidRDefault="00816654" w:rsidP="005A11C7">
      <w:pPr>
        <w:shd w:val="clear" w:color="auto" w:fill="FFFFFF"/>
        <w:spacing w:before="100" w:beforeAutospacing="1" w:after="100" w:afterAutospacing="1" w:line="390" w:lineRule="atLeast"/>
        <w:rPr>
          <w:rFonts w:ascii="Times New Roman" w:eastAsia="Times New Roman" w:hAnsi="Times New Roman" w:cs="Times New Roman"/>
          <w:b/>
          <w:bCs/>
          <w:color w:val="4472C4" w:themeColor="accent1"/>
          <w:sz w:val="24"/>
          <w:szCs w:val="24"/>
        </w:rPr>
      </w:pPr>
    </w:p>
    <w:p w14:paraId="1D9AC38F" w14:textId="77777777" w:rsidR="00816654" w:rsidRDefault="00816654" w:rsidP="005A11C7">
      <w:pPr>
        <w:shd w:val="clear" w:color="auto" w:fill="FFFFFF"/>
        <w:spacing w:before="100" w:beforeAutospacing="1" w:after="100" w:afterAutospacing="1" w:line="390" w:lineRule="atLeast"/>
        <w:rPr>
          <w:rFonts w:ascii="Times New Roman" w:eastAsia="Times New Roman" w:hAnsi="Times New Roman" w:cs="Times New Roman"/>
          <w:b/>
          <w:bCs/>
          <w:color w:val="4472C4" w:themeColor="accent1"/>
          <w:sz w:val="24"/>
          <w:szCs w:val="24"/>
        </w:rPr>
      </w:pPr>
    </w:p>
    <w:p w14:paraId="37B8BAF5" w14:textId="07AEB699" w:rsidR="00432DDF" w:rsidRPr="00941008" w:rsidRDefault="00432DDF"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lastRenderedPageBreak/>
        <w:t xml:space="preserve">Table 1: </w:t>
      </w:r>
      <w:ins w:id="280" w:author="Tyler Muffly" w:date="2021-08-22T14:59:00Z">
        <w:r w:rsidR="00583CDC">
          <w:rPr>
            <w:rFonts w:ascii="Times New Roman" w:eastAsia="Times New Roman" w:hAnsi="Times New Roman" w:cs="Times New Roman"/>
            <w:bCs/>
            <w:sz w:val="24"/>
            <w:szCs w:val="24"/>
          </w:rPr>
          <w:t>Otolaryngology-Head</w:t>
        </w:r>
      </w:ins>
      <w:del w:id="281" w:author="Tyler Muffly" w:date="2021-08-22T14:59:00Z">
        <w:r w:rsidRPr="00941008" w:rsidDel="00583CDC">
          <w:rPr>
            <w:rFonts w:ascii="Times New Roman" w:eastAsia="Times New Roman" w:hAnsi="Times New Roman" w:cs="Times New Roman"/>
            <w:bCs/>
            <w:sz w:val="24"/>
            <w:szCs w:val="24"/>
          </w:rPr>
          <w:delText>Otolaryngology Head</w:delText>
        </w:r>
      </w:del>
      <w:r w:rsidRPr="00941008">
        <w:rPr>
          <w:rFonts w:ascii="Times New Roman" w:eastAsia="Times New Roman" w:hAnsi="Times New Roman" w:cs="Times New Roman"/>
          <w:bCs/>
          <w:sz w:val="24"/>
          <w:szCs w:val="24"/>
        </w:rPr>
        <w:t xml:space="preserve"> and Neck Surgery Residency Characteristics</w:t>
      </w:r>
    </w:p>
    <w:tbl>
      <w:tblPr>
        <w:tblStyle w:val="TableGrid"/>
        <w:tblW w:w="10080" w:type="dxa"/>
        <w:tblInd w:w="-522" w:type="dxa"/>
        <w:tblLayout w:type="fixed"/>
        <w:tblLook w:val="04A0" w:firstRow="1" w:lastRow="0" w:firstColumn="1" w:lastColumn="0" w:noHBand="0" w:noVBand="1"/>
      </w:tblPr>
      <w:tblGrid>
        <w:gridCol w:w="1980"/>
        <w:gridCol w:w="1710"/>
        <w:gridCol w:w="1710"/>
        <w:gridCol w:w="1350"/>
        <w:gridCol w:w="1800"/>
        <w:gridCol w:w="1530"/>
      </w:tblGrid>
      <w:tr w:rsidR="00920088" w:rsidRPr="00941008" w14:paraId="1B17F3E0" w14:textId="77777777" w:rsidTr="00920088">
        <w:tc>
          <w:tcPr>
            <w:tcW w:w="1980" w:type="dxa"/>
          </w:tcPr>
          <w:p w14:paraId="68763FD3" w14:textId="6754B956"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Institution</w:t>
            </w:r>
          </w:p>
        </w:tc>
        <w:tc>
          <w:tcPr>
            <w:tcW w:w="1710" w:type="dxa"/>
          </w:tcPr>
          <w:p w14:paraId="1B7B610A" w14:textId="4D6C74E8"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vertAlign w:val="superscript"/>
              </w:rPr>
            </w:pPr>
            <w:r w:rsidRPr="00941008">
              <w:rPr>
                <w:rFonts w:ascii="Times New Roman" w:eastAsia="Times New Roman" w:hAnsi="Times New Roman" w:cs="Times New Roman"/>
                <w:bCs/>
                <w:sz w:val="24"/>
                <w:szCs w:val="24"/>
              </w:rPr>
              <w:t>Number of Residents: 2019-2020 Academic Year</w:t>
            </w:r>
            <w:r w:rsidRPr="00941008">
              <w:rPr>
                <w:rFonts w:ascii="Times New Roman" w:eastAsia="Times New Roman" w:hAnsi="Times New Roman" w:cs="Times New Roman"/>
                <w:bCs/>
                <w:sz w:val="24"/>
                <w:szCs w:val="24"/>
                <w:vertAlign w:val="superscript"/>
              </w:rPr>
              <w:t>*</w:t>
            </w:r>
          </w:p>
        </w:tc>
        <w:tc>
          <w:tcPr>
            <w:tcW w:w="1710" w:type="dxa"/>
          </w:tcPr>
          <w:p w14:paraId="33312848" w14:textId="664869D4"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Number of Residents: 2020-2021 Academic Year</w:t>
            </w:r>
            <w:r w:rsidRPr="00941008">
              <w:rPr>
                <w:rFonts w:ascii="Times New Roman" w:eastAsia="Times New Roman" w:hAnsi="Times New Roman" w:cs="Times New Roman"/>
                <w:bCs/>
                <w:sz w:val="24"/>
                <w:szCs w:val="24"/>
                <w:vertAlign w:val="superscript"/>
              </w:rPr>
              <w:t>*</w:t>
            </w:r>
          </w:p>
        </w:tc>
        <w:tc>
          <w:tcPr>
            <w:tcW w:w="1350" w:type="dxa"/>
          </w:tcPr>
          <w:p w14:paraId="674678E0" w14:textId="232A9209"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Region</w:t>
            </w:r>
          </w:p>
        </w:tc>
        <w:tc>
          <w:tcPr>
            <w:tcW w:w="1800" w:type="dxa"/>
          </w:tcPr>
          <w:p w14:paraId="159804B7" w14:textId="623EDF32"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State/District</w:t>
            </w:r>
          </w:p>
        </w:tc>
        <w:tc>
          <w:tcPr>
            <w:tcW w:w="1530" w:type="dxa"/>
          </w:tcPr>
          <w:p w14:paraId="03F9A412" w14:textId="4846AEBF"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vertAlign w:val="superscript"/>
              </w:rPr>
            </w:pPr>
            <w:r w:rsidRPr="00941008">
              <w:rPr>
                <w:rFonts w:ascii="Times New Roman" w:eastAsia="Times New Roman" w:hAnsi="Times New Roman" w:cs="Times New Roman"/>
                <w:bCs/>
                <w:sz w:val="24"/>
                <w:szCs w:val="24"/>
              </w:rPr>
              <w:t>COVID-19 cases per capita</w:t>
            </w:r>
            <w:r w:rsidRPr="00941008">
              <w:rPr>
                <w:rFonts w:ascii="Times New Roman" w:eastAsia="Times New Roman" w:hAnsi="Times New Roman" w:cs="Times New Roman"/>
                <w:bCs/>
                <w:sz w:val="24"/>
                <w:szCs w:val="24"/>
                <w:vertAlign w:val="superscript"/>
              </w:rPr>
              <w:t>†</w:t>
            </w:r>
          </w:p>
        </w:tc>
      </w:tr>
      <w:tr w:rsidR="00920088" w:rsidRPr="00941008" w14:paraId="12F61420" w14:textId="77777777" w:rsidTr="00920088">
        <w:tc>
          <w:tcPr>
            <w:tcW w:w="1980" w:type="dxa"/>
          </w:tcPr>
          <w:p w14:paraId="00F387BC" w14:textId="6CF68604"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Harvard University</w:t>
            </w:r>
          </w:p>
        </w:tc>
        <w:tc>
          <w:tcPr>
            <w:tcW w:w="1710" w:type="dxa"/>
          </w:tcPr>
          <w:p w14:paraId="19AAE2FC" w14:textId="5F383A15"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25</w:t>
            </w:r>
          </w:p>
        </w:tc>
        <w:tc>
          <w:tcPr>
            <w:tcW w:w="1710" w:type="dxa"/>
          </w:tcPr>
          <w:p w14:paraId="45083641" w14:textId="0B19301E" w:rsidR="00920088" w:rsidRPr="00941008" w:rsidRDefault="00920088" w:rsidP="005B3A63">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25</w:t>
            </w:r>
          </w:p>
        </w:tc>
        <w:tc>
          <w:tcPr>
            <w:tcW w:w="1350" w:type="dxa"/>
          </w:tcPr>
          <w:p w14:paraId="4BD28D0D" w14:textId="7FE310CB" w:rsidR="00920088" w:rsidRPr="00941008" w:rsidRDefault="00920088" w:rsidP="005B3A63">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Northeast</w:t>
            </w:r>
          </w:p>
        </w:tc>
        <w:tc>
          <w:tcPr>
            <w:tcW w:w="1800" w:type="dxa"/>
          </w:tcPr>
          <w:p w14:paraId="677A1735" w14:textId="3C3B7754"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Massachusetts</w:t>
            </w:r>
          </w:p>
        </w:tc>
        <w:tc>
          <w:tcPr>
            <w:tcW w:w="1530" w:type="dxa"/>
          </w:tcPr>
          <w:p w14:paraId="51D92891" w14:textId="159D0D49" w:rsidR="00920088" w:rsidRPr="00941008" w:rsidRDefault="00957880"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8,431.6</w:t>
            </w:r>
          </w:p>
        </w:tc>
      </w:tr>
      <w:tr w:rsidR="00920088" w:rsidRPr="00941008" w14:paraId="2486FFFD" w14:textId="77777777" w:rsidTr="00920088">
        <w:tc>
          <w:tcPr>
            <w:tcW w:w="1980" w:type="dxa"/>
          </w:tcPr>
          <w:p w14:paraId="056ED41D" w14:textId="5AA6DAA3"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Georgetown University</w:t>
            </w:r>
          </w:p>
        </w:tc>
        <w:tc>
          <w:tcPr>
            <w:tcW w:w="1710" w:type="dxa"/>
          </w:tcPr>
          <w:p w14:paraId="07CC10C4" w14:textId="587ED9F4"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14</w:t>
            </w:r>
          </w:p>
        </w:tc>
        <w:tc>
          <w:tcPr>
            <w:tcW w:w="1710" w:type="dxa"/>
          </w:tcPr>
          <w:p w14:paraId="59F675D9" w14:textId="157C46AD"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14</w:t>
            </w:r>
          </w:p>
        </w:tc>
        <w:tc>
          <w:tcPr>
            <w:tcW w:w="1350" w:type="dxa"/>
          </w:tcPr>
          <w:p w14:paraId="3AABD378" w14:textId="671634DA"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Mid Atlantic</w:t>
            </w:r>
          </w:p>
        </w:tc>
        <w:tc>
          <w:tcPr>
            <w:tcW w:w="1800" w:type="dxa"/>
          </w:tcPr>
          <w:p w14:paraId="6CDC7922" w14:textId="54905A69" w:rsidR="00920088" w:rsidRPr="00941008" w:rsidRDefault="00957880"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District of Columbia</w:t>
            </w:r>
          </w:p>
        </w:tc>
        <w:tc>
          <w:tcPr>
            <w:tcW w:w="1530" w:type="dxa"/>
          </w:tcPr>
          <w:p w14:paraId="612005AF" w14:textId="7AB66541" w:rsidR="00920088" w:rsidRPr="00941008" w:rsidRDefault="001702EF"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5,752.5</w:t>
            </w:r>
          </w:p>
        </w:tc>
      </w:tr>
      <w:tr w:rsidR="00920088" w:rsidRPr="00941008" w14:paraId="677BAF96" w14:textId="77777777" w:rsidTr="00920088">
        <w:tc>
          <w:tcPr>
            <w:tcW w:w="1980" w:type="dxa"/>
          </w:tcPr>
          <w:p w14:paraId="6A175896" w14:textId="4A0BDB34" w:rsidR="00920088" w:rsidRPr="00941008" w:rsidRDefault="00920088" w:rsidP="005B3A63">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University of California, San Francisco</w:t>
            </w:r>
          </w:p>
        </w:tc>
        <w:tc>
          <w:tcPr>
            <w:tcW w:w="1710" w:type="dxa"/>
          </w:tcPr>
          <w:p w14:paraId="1CAE5DDE" w14:textId="0B309162"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19</w:t>
            </w:r>
          </w:p>
        </w:tc>
        <w:tc>
          <w:tcPr>
            <w:tcW w:w="1710" w:type="dxa"/>
          </w:tcPr>
          <w:p w14:paraId="1798653F" w14:textId="6146141F"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20</w:t>
            </w:r>
          </w:p>
        </w:tc>
        <w:tc>
          <w:tcPr>
            <w:tcW w:w="1350" w:type="dxa"/>
          </w:tcPr>
          <w:p w14:paraId="6853CC49" w14:textId="2083BF76" w:rsidR="00920088" w:rsidRPr="00941008" w:rsidRDefault="000B018C"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Pacific Coast</w:t>
            </w:r>
          </w:p>
        </w:tc>
        <w:tc>
          <w:tcPr>
            <w:tcW w:w="1800" w:type="dxa"/>
          </w:tcPr>
          <w:p w14:paraId="71D10706" w14:textId="70D6718A"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California</w:t>
            </w:r>
          </w:p>
        </w:tc>
        <w:tc>
          <w:tcPr>
            <w:tcW w:w="1530" w:type="dxa"/>
          </w:tcPr>
          <w:p w14:paraId="7B0770B4" w14:textId="7DCDB4B2" w:rsidR="00920088" w:rsidRPr="00941008" w:rsidRDefault="00BB5C64"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9,237.0</w:t>
            </w:r>
          </w:p>
        </w:tc>
      </w:tr>
      <w:tr w:rsidR="00920088" w:rsidRPr="00941008" w14:paraId="3B8C675A" w14:textId="77777777" w:rsidTr="00920088">
        <w:tc>
          <w:tcPr>
            <w:tcW w:w="1980" w:type="dxa"/>
          </w:tcPr>
          <w:p w14:paraId="0F0BF39F" w14:textId="3C6E6D75"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University of Colorado</w:t>
            </w:r>
          </w:p>
        </w:tc>
        <w:tc>
          <w:tcPr>
            <w:tcW w:w="1710" w:type="dxa"/>
          </w:tcPr>
          <w:p w14:paraId="588DE457" w14:textId="32058A80"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17</w:t>
            </w:r>
          </w:p>
        </w:tc>
        <w:tc>
          <w:tcPr>
            <w:tcW w:w="1710" w:type="dxa"/>
          </w:tcPr>
          <w:p w14:paraId="21D28A25" w14:textId="199F313C"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18</w:t>
            </w:r>
          </w:p>
        </w:tc>
        <w:tc>
          <w:tcPr>
            <w:tcW w:w="1350" w:type="dxa"/>
          </w:tcPr>
          <w:p w14:paraId="567DC5AE" w14:textId="4C70E373"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Mountain West</w:t>
            </w:r>
          </w:p>
        </w:tc>
        <w:tc>
          <w:tcPr>
            <w:tcW w:w="1800" w:type="dxa"/>
          </w:tcPr>
          <w:p w14:paraId="32158984" w14:textId="0B38C037"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Colorado</w:t>
            </w:r>
          </w:p>
        </w:tc>
        <w:tc>
          <w:tcPr>
            <w:tcW w:w="1530" w:type="dxa"/>
          </w:tcPr>
          <w:p w14:paraId="7F49569B" w14:textId="35BEFB2B" w:rsidR="00920088" w:rsidRPr="00941008" w:rsidRDefault="001702EF"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7,422.8</w:t>
            </w:r>
          </w:p>
        </w:tc>
      </w:tr>
      <w:tr w:rsidR="00920088" w:rsidRPr="00941008" w14:paraId="15C0DF8F" w14:textId="77777777" w:rsidTr="00920088">
        <w:tc>
          <w:tcPr>
            <w:tcW w:w="1980" w:type="dxa"/>
          </w:tcPr>
          <w:p w14:paraId="1465C908" w14:textId="52D641F5"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University of Kansas</w:t>
            </w:r>
          </w:p>
        </w:tc>
        <w:tc>
          <w:tcPr>
            <w:tcW w:w="1710" w:type="dxa"/>
          </w:tcPr>
          <w:p w14:paraId="1FDDE983" w14:textId="6057A55F"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20</w:t>
            </w:r>
          </w:p>
        </w:tc>
        <w:tc>
          <w:tcPr>
            <w:tcW w:w="1710" w:type="dxa"/>
          </w:tcPr>
          <w:p w14:paraId="1EC3F48A" w14:textId="1D700960"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20</w:t>
            </w:r>
          </w:p>
        </w:tc>
        <w:tc>
          <w:tcPr>
            <w:tcW w:w="1350" w:type="dxa"/>
          </w:tcPr>
          <w:p w14:paraId="1F540382" w14:textId="250A7F57"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Midwest</w:t>
            </w:r>
          </w:p>
        </w:tc>
        <w:tc>
          <w:tcPr>
            <w:tcW w:w="1800" w:type="dxa"/>
          </w:tcPr>
          <w:p w14:paraId="75175F8D" w14:textId="055B29D3"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Kansas</w:t>
            </w:r>
          </w:p>
        </w:tc>
        <w:tc>
          <w:tcPr>
            <w:tcW w:w="1530" w:type="dxa"/>
          </w:tcPr>
          <w:p w14:paraId="1CB98F73" w14:textId="5799F96A" w:rsidR="00920088" w:rsidRPr="00941008" w:rsidRDefault="00BB5C64"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10,080.0</w:t>
            </w:r>
          </w:p>
        </w:tc>
      </w:tr>
      <w:tr w:rsidR="00920088" w:rsidRPr="00941008" w14:paraId="0C57EB09" w14:textId="77777777" w:rsidTr="00920088">
        <w:tc>
          <w:tcPr>
            <w:tcW w:w="1980" w:type="dxa"/>
          </w:tcPr>
          <w:p w14:paraId="234D2DF1" w14:textId="1E56E50D"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Louisiana State University, New Orleans</w:t>
            </w:r>
          </w:p>
        </w:tc>
        <w:tc>
          <w:tcPr>
            <w:tcW w:w="1710" w:type="dxa"/>
          </w:tcPr>
          <w:p w14:paraId="62E84AD8" w14:textId="6E2475DF"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18</w:t>
            </w:r>
          </w:p>
        </w:tc>
        <w:tc>
          <w:tcPr>
            <w:tcW w:w="1710" w:type="dxa"/>
          </w:tcPr>
          <w:p w14:paraId="4BD0EA83" w14:textId="07CAEF97"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19</w:t>
            </w:r>
          </w:p>
        </w:tc>
        <w:tc>
          <w:tcPr>
            <w:tcW w:w="1350" w:type="dxa"/>
          </w:tcPr>
          <w:p w14:paraId="048C2793" w14:textId="5E8913FE"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Southeast</w:t>
            </w:r>
          </w:p>
        </w:tc>
        <w:tc>
          <w:tcPr>
            <w:tcW w:w="1800" w:type="dxa"/>
          </w:tcPr>
          <w:p w14:paraId="0FD6E37C" w14:textId="24E838EA" w:rsidR="00920088" w:rsidRPr="00941008" w:rsidRDefault="0092008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Louisiana</w:t>
            </w:r>
          </w:p>
        </w:tc>
        <w:tc>
          <w:tcPr>
            <w:tcW w:w="1530" w:type="dxa"/>
          </w:tcPr>
          <w:p w14:paraId="41E1BE8C" w14:textId="1686CA69" w:rsidR="00920088" w:rsidRPr="00941008" w:rsidRDefault="00957880"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9,219.4</w:t>
            </w:r>
          </w:p>
        </w:tc>
      </w:tr>
    </w:tbl>
    <w:p w14:paraId="53BF7B6F" w14:textId="4E988F84" w:rsidR="00432DDF" w:rsidRPr="00941008" w:rsidRDefault="00432DDF"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w:t>
      </w:r>
      <w:r w:rsidR="00920088" w:rsidRPr="00941008">
        <w:rPr>
          <w:rFonts w:ascii="Times New Roman" w:eastAsia="Times New Roman" w:hAnsi="Times New Roman" w:cs="Times New Roman"/>
          <w:bCs/>
          <w:sz w:val="24"/>
          <w:szCs w:val="24"/>
        </w:rPr>
        <w:t>Residents on dedicated research years are excluded</w:t>
      </w:r>
      <w:ins w:id="282" w:author="Tyler Muffly" w:date="2021-08-22T14:59:00Z">
        <w:r w:rsidR="00583CDC">
          <w:rPr>
            <w:rFonts w:ascii="Times New Roman" w:eastAsia="Times New Roman" w:hAnsi="Times New Roman" w:cs="Times New Roman"/>
            <w:bCs/>
            <w:sz w:val="24"/>
            <w:szCs w:val="24"/>
          </w:rPr>
          <w:t>.</w:t>
        </w:r>
      </w:ins>
    </w:p>
    <w:p w14:paraId="2915DBBB" w14:textId="04798729" w:rsidR="000B018C" w:rsidRPr="00941008" w:rsidRDefault="00260B25"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vertAlign w:val="superscript"/>
        </w:rPr>
        <w:t>†</w:t>
      </w:r>
      <w:r w:rsidR="001702EF" w:rsidRPr="00941008">
        <w:rPr>
          <w:rFonts w:ascii="Times New Roman" w:eastAsia="Times New Roman" w:hAnsi="Times New Roman" w:cs="Times New Roman"/>
          <w:bCs/>
          <w:sz w:val="24"/>
          <w:szCs w:val="24"/>
        </w:rPr>
        <w:t xml:space="preserve">Cumulative </w:t>
      </w:r>
      <w:r w:rsidRPr="00941008">
        <w:rPr>
          <w:rFonts w:ascii="Times New Roman" w:eastAsia="Times New Roman" w:hAnsi="Times New Roman" w:cs="Times New Roman"/>
          <w:bCs/>
          <w:sz w:val="24"/>
          <w:szCs w:val="24"/>
        </w:rPr>
        <w:t>number of confirmed COVID-19 cases per 100,000 people in the state</w:t>
      </w:r>
      <w:r w:rsidR="001702EF" w:rsidRPr="00941008">
        <w:rPr>
          <w:rFonts w:ascii="Times New Roman" w:eastAsia="Times New Roman" w:hAnsi="Times New Roman" w:cs="Times New Roman"/>
          <w:bCs/>
          <w:sz w:val="24"/>
          <w:szCs w:val="24"/>
        </w:rPr>
        <w:t>/district</w:t>
      </w:r>
      <w:r w:rsidRPr="00941008">
        <w:rPr>
          <w:rFonts w:ascii="Times New Roman" w:eastAsia="Times New Roman" w:hAnsi="Times New Roman" w:cs="Times New Roman"/>
          <w:bCs/>
          <w:sz w:val="24"/>
          <w:szCs w:val="24"/>
        </w:rPr>
        <w:t xml:space="preserve"> on </w:t>
      </w:r>
      <w:ins w:id="283" w:author="Tyler Muffly" w:date="2021-08-22T10:02:00Z">
        <w:r w:rsidR="00A85273">
          <w:rPr>
            <w:rFonts w:ascii="Times New Roman" w:eastAsia="Times New Roman" w:hAnsi="Times New Roman" w:cs="Times New Roman"/>
            <w:bCs/>
            <w:sz w:val="24"/>
            <w:szCs w:val="24"/>
          </w:rPr>
          <w:t>February 28</w:t>
        </w:r>
      </w:ins>
      <w:del w:id="284" w:author="Tyler Muffly" w:date="2021-08-22T10:02:00Z">
        <w:r w:rsidRPr="00941008" w:rsidDel="00A85273">
          <w:rPr>
            <w:rFonts w:ascii="Times New Roman" w:eastAsia="Times New Roman" w:hAnsi="Times New Roman" w:cs="Times New Roman"/>
            <w:bCs/>
            <w:sz w:val="24"/>
            <w:szCs w:val="24"/>
          </w:rPr>
          <w:delText>Feb 28</w:delText>
        </w:r>
        <w:r w:rsidRPr="00941008" w:rsidDel="00A85273">
          <w:rPr>
            <w:rFonts w:ascii="Times New Roman" w:eastAsia="Times New Roman" w:hAnsi="Times New Roman" w:cs="Times New Roman"/>
            <w:bCs/>
            <w:sz w:val="24"/>
            <w:szCs w:val="24"/>
            <w:vertAlign w:val="superscript"/>
          </w:rPr>
          <w:delText>th</w:delText>
        </w:r>
      </w:del>
      <w:r w:rsidRPr="00941008">
        <w:rPr>
          <w:rFonts w:ascii="Times New Roman" w:eastAsia="Times New Roman" w:hAnsi="Times New Roman" w:cs="Times New Roman"/>
          <w:bCs/>
          <w:sz w:val="24"/>
          <w:szCs w:val="24"/>
        </w:rPr>
        <w:t>, 2021.</w:t>
      </w:r>
      <w:r w:rsidR="001702EF" w:rsidRPr="00941008">
        <w:rPr>
          <w:rFonts w:ascii="Times New Roman" w:eastAsia="Times New Roman" w:hAnsi="Times New Roman" w:cs="Times New Roman"/>
          <w:bCs/>
          <w:sz w:val="24"/>
          <w:szCs w:val="24"/>
        </w:rPr>
        <w:t xml:space="preserve"> Cumulative cases per capita for </w:t>
      </w:r>
      <w:ins w:id="285" w:author="Tyler Muffly" w:date="2021-08-22T14:59:00Z">
        <w:r w:rsidR="00583CDC">
          <w:rPr>
            <w:rFonts w:ascii="Times New Roman" w:eastAsia="Times New Roman" w:hAnsi="Times New Roman" w:cs="Times New Roman"/>
            <w:bCs/>
            <w:sz w:val="24"/>
            <w:szCs w:val="24"/>
          </w:rPr>
          <w:t xml:space="preserve">the </w:t>
        </w:r>
      </w:ins>
      <w:r w:rsidR="001702EF" w:rsidRPr="00941008">
        <w:rPr>
          <w:rFonts w:ascii="Times New Roman" w:eastAsia="Times New Roman" w:hAnsi="Times New Roman" w:cs="Times New Roman"/>
          <w:bCs/>
          <w:sz w:val="24"/>
          <w:szCs w:val="24"/>
        </w:rPr>
        <w:t xml:space="preserve">entire United States </w:t>
      </w:r>
      <w:proofErr w:type="gramStart"/>
      <w:r w:rsidR="001702EF" w:rsidRPr="00941008">
        <w:rPr>
          <w:rFonts w:ascii="Times New Roman" w:eastAsia="Times New Roman" w:hAnsi="Times New Roman" w:cs="Times New Roman"/>
          <w:bCs/>
          <w:sz w:val="24"/>
          <w:szCs w:val="24"/>
        </w:rPr>
        <w:t>at this time</w:t>
      </w:r>
      <w:proofErr w:type="gramEnd"/>
      <w:r w:rsidR="001702EF" w:rsidRPr="00941008">
        <w:rPr>
          <w:rFonts w:ascii="Times New Roman" w:eastAsia="Times New Roman" w:hAnsi="Times New Roman" w:cs="Times New Roman"/>
          <w:bCs/>
          <w:sz w:val="24"/>
          <w:szCs w:val="24"/>
        </w:rPr>
        <w:t xml:space="preserve"> was 8,667.2.</w:t>
      </w:r>
    </w:p>
    <w:p w14:paraId="22188686" w14:textId="77777777" w:rsidR="000B018C" w:rsidRPr="00941008" w:rsidRDefault="000B018C"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21ED93AE" w14:textId="77777777" w:rsidR="000B018C" w:rsidRPr="00941008" w:rsidRDefault="000B018C"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32473B40" w14:textId="77777777" w:rsidR="000B018C" w:rsidRDefault="000B018C"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423B3AC4" w14:textId="77777777" w:rsidR="009B20DC" w:rsidRDefault="009B20DC"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6E94739B" w14:textId="1254B93B" w:rsidR="004D6976" w:rsidRDefault="004D6976"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Table 2: Subgro</w:t>
      </w:r>
      <w:r w:rsidR="00725586">
        <w:rPr>
          <w:rFonts w:ascii="Times New Roman" w:eastAsia="Times New Roman" w:hAnsi="Times New Roman" w:cs="Times New Roman"/>
          <w:bCs/>
          <w:sz w:val="24"/>
          <w:szCs w:val="24"/>
        </w:rPr>
        <w:t xml:space="preserve">up Analyses: </w:t>
      </w:r>
      <w:r>
        <w:rPr>
          <w:rFonts w:ascii="Times New Roman" w:eastAsia="Times New Roman" w:hAnsi="Times New Roman" w:cs="Times New Roman"/>
          <w:bCs/>
          <w:sz w:val="24"/>
          <w:szCs w:val="24"/>
        </w:rPr>
        <w:t xml:space="preserve"> </w:t>
      </w:r>
      <w:r w:rsidR="00725586">
        <w:rPr>
          <w:rFonts w:ascii="Times New Roman" w:eastAsia="Times New Roman" w:hAnsi="Times New Roman" w:cs="Times New Roman"/>
          <w:bCs/>
          <w:sz w:val="24"/>
          <w:szCs w:val="24"/>
        </w:rPr>
        <w:t>Key Index Cases</w:t>
      </w:r>
      <w:r>
        <w:rPr>
          <w:rFonts w:ascii="Times New Roman" w:eastAsia="Times New Roman" w:hAnsi="Times New Roman" w:cs="Times New Roman"/>
          <w:bCs/>
          <w:sz w:val="24"/>
          <w:szCs w:val="24"/>
        </w:rPr>
        <w:t xml:space="preserve"> and Hospital Type</w:t>
      </w:r>
    </w:p>
    <w:tbl>
      <w:tblPr>
        <w:tblStyle w:val="TableGrid"/>
        <w:tblW w:w="9646" w:type="dxa"/>
        <w:tblBorders>
          <w:insideH w:val="none" w:sz="0" w:space="0" w:color="auto"/>
          <w:insideV w:val="none" w:sz="0" w:space="0" w:color="auto"/>
        </w:tblBorders>
        <w:tblLook w:val="04A0" w:firstRow="1" w:lastRow="0" w:firstColumn="1" w:lastColumn="0" w:noHBand="0" w:noVBand="1"/>
      </w:tblPr>
      <w:tblGrid>
        <w:gridCol w:w="4188"/>
        <w:gridCol w:w="1814"/>
        <w:gridCol w:w="1994"/>
        <w:gridCol w:w="1650"/>
      </w:tblGrid>
      <w:tr w:rsidR="00725586" w:rsidRPr="00DC55DE" w14:paraId="746182E7" w14:textId="77777777" w:rsidTr="00DC55DE">
        <w:trPr>
          <w:trHeight w:val="288"/>
        </w:trPr>
        <w:tc>
          <w:tcPr>
            <w:tcW w:w="4188" w:type="dxa"/>
          </w:tcPr>
          <w:p w14:paraId="07205B0A" w14:textId="07BACD8F" w:rsidR="00725586" w:rsidRPr="00DC55DE" w:rsidRDefault="00725586" w:rsidP="005A11C7">
            <w:pPr>
              <w:spacing w:before="100" w:beforeAutospacing="1" w:after="100" w:afterAutospacing="1" w:line="390" w:lineRule="atLeast"/>
              <w:rPr>
                <w:rFonts w:ascii="Arial" w:eastAsia="Times New Roman" w:hAnsi="Arial" w:cs="Arial"/>
                <w:bCs/>
                <w:sz w:val="24"/>
                <w:szCs w:val="24"/>
              </w:rPr>
            </w:pPr>
          </w:p>
        </w:tc>
        <w:tc>
          <w:tcPr>
            <w:tcW w:w="1814" w:type="dxa"/>
          </w:tcPr>
          <w:p w14:paraId="7F5152AA" w14:textId="676D17E0" w:rsidR="00725586" w:rsidRPr="00DC55DE" w:rsidRDefault="00725586" w:rsidP="005A11C7">
            <w:pPr>
              <w:spacing w:before="100" w:beforeAutospacing="1" w:after="100" w:afterAutospacing="1" w:line="390" w:lineRule="atLeast"/>
              <w:rPr>
                <w:rFonts w:ascii="Arial" w:eastAsia="Times New Roman" w:hAnsi="Arial" w:cs="Arial"/>
                <w:b/>
                <w:bCs/>
                <w:sz w:val="24"/>
                <w:szCs w:val="24"/>
              </w:rPr>
            </w:pPr>
            <w:r w:rsidRPr="00DC55DE">
              <w:rPr>
                <w:rFonts w:ascii="Arial" w:eastAsia="Times New Roman" w:hAnsi="Arial" w:cs="Arial"/>
                <w:b/>
                <w:bCs/>
                <w:sz w:val="24"/>
                <w:szCs w:val="24"/>
              </w:rPr>
              <w:t>Pre COVID-19</w:t>
            </w:r>
          </w:p>
        </w:tc>
        <w:tc>
          <w:tcPr>
            <w:tcW w:w="1994" w:type="dxa"/>
          </w:tcPr>
          <w:p w14:paraId="6DDD4143" w14:textId="771F74C1" w:rsidR="00725586" w:rsidRPr="00DC55DE" w:rsidRDefault="00725586" w:rsidP="005A11C7">
            <w:pPr>
              <w:spacing w:before="100" w:beforeAutospacing="1" w:after="100" w:afterAutospacing="1" w:line="390" w:lineRule="atLeast"/>
              <w:rPr>
                <w:rFonts w:ascii="Arial" w:eastAsia="Times New Roman" w:hAnsi="Arial" w:cs="Arial"/>
                <w:b/>
                <w:bCs/>
                <w:sz w:val="24"/>
                <w:szCs w:val="24"/>
              </w:rPr>
            </w:pPr>
            <w:r w:rsidRPr="00DC55DE">
              <w:rPr>
                <w:rFonts w:ascii="Arial" w:eastAsia="Times New Roman" w:hAnsi="Arial" w:cs="Arial"/>
                <w:b/>
                <w:bCs/>
                <w:sz w:val="24"/>
                <w:szCs w:val="24"/>
              </w:rPr>
              <w:t>Post COVID-19</w:t>
            </w:r>
          </w:p>
        </w:tc>
        <w:tc>
          <w:tcPr>
            <w:tcW w:w="1650" w:type="dxa"/>
          </w:tcPr>
          <w:p w14:paraId="5C1D8AC5" w14:textId="310514DB" w:rsidR="00725586" w:rsidRPr="00DC55DE" w:rsidRDefault="00725586" w:rsidP="005A11C7">
            <w:pPr>
              <w:spacing w:before="100" w:beforeAutospacing="1" w:after="100" w:afterAutospacing="1" w:line="390" w:lineRule="atLeast"/>
              <w:rPr>
                <w:rFonts w:ascii="Arial" w:eastAsia="Times New Roman" w:hAnsi="Arial" w:cs="Arial"/>
                <w:b/>
                <w:bCs/>
                <w:sz w:val="24"/>
                <w:szCs w:val="24"/>
              </w:rPr>
            </w:pPr>
            <w:r w:rsidRPr="00DC55DE">
              <w:rPr>
                <w:rFonts w:ascii="Arial" w:eastAsia="Times New Roman" w:hAnsi="Arial" w:cs="Arial"/>
                <w:b/>
                <w:bCs/>
                <w:sz w:val="24"/>
                <w:szCs w:val="24"/>
              </w:rPr>
              <w:t>% Decrease</w:t>
            </w:r>
          </w:p>
        </w:tc>
      </w:tr>
      <w:tr w:rsidR="00725586" w:rsidRPr="00DC55DE" w14:paraId="41EEFCD2" w14:textId="77777777" w:rsidTr="00DC55DE">
        <w:trPr>
          <w:trHeight w:val="288"/>
        </w:trPr>
        <w:tc>
          <w:tcPr>
            <w:tcW w:w="4188" w:type="dxa"/>
          </w:tcPr>
          <w:p w14:paraId="5BE7C1DD" w14:textId="79A0F8EC" w:rsidR="00725586" w:rsidRPr="00DC55DE" w:rsidRDefault="00725586" w:rsidP="005A11C7">
            <w:pPr>
              <w:spacing w:before="100" w:beforeAutospacing="1" w:after="100" w:afterAutospacing="1" w:line="390" w:lineRule="atLeast"/>
              <w:rPr>
                <w:rFonts w:ascii="Arial" w:eastAsia="Times New Roman" w:hAnsi="Arial" w:cs="Arial"/>
                <w:b/>
                <w:bCs/>
                <w:sz w:val="24"/>
                <w:szCs w:val="24"/>
              </w:rPr>
            </w:pPr>
            <w:r w:rsidRPr="00DC55DE">
              <w:rPr>
                <w:rFonts w:ascii="Arial" w:eastAsia="Times New Roman" w:hAnsi="Arial" w:cs="Arial"/>
                <w:b/>
                <w:bCs/>
                <w:sz w:val="24"/>
                <w:szCs w:val="24"/>
              </w:rPr>
              <w:t>Key Index Cases</w:t>
            </w:r>
          </w:p>
        </w:tc>
        <w:tc>
          <w:tcPr>
            <w:tcW w:w="1814" w:type="dxa"/>
          </w:tcPr>
          <w:p w14:paraId="6505357E" w14:textId="77777777" w:rsidR="00725586" w:rsidRPr="00DC55DE" w:rsidRDefault="00725586" w:rsidP="005A11C7">
            <w:pPr>
              <w:spacing w:before="100" w:beforeAutospacing="1" w:after="100" w:afterAutospacing="1" w:line="390" w:lineRule="atLeast"/>
              <w:rPr>
                <w:rFonts w:ascii="Arial" w:eastAsia="Times New Roman" w:hAnsi="Arial" w:cs="Arial"/>
                <w:bCs/>
                <w:sz w:val="24"/>
                <w:szCs w:val="24"/>
              </w:rPr>
            </w:pPr>
          </w:p>
        </w:tc>
        <w:tc>
          <w:tcPr>
            <w:tcW w:w="1994" w:type="dxa"/>
          </w:tcPr>
          <w:p w14:paraId="13E2066E" w14:textId="77777777" w:rsidR="00725586" w:rsidRPr="00DC55DE" w:rsidRDefault="00725586" w:rsidP="005A11C7">
            <w:pPr>
              <w:spacing w:before="100" w:beforeAutospacing="1" w:after="100" w:afterAutospacing="1" w:line="390" w:lineRule="atLeast"/>
              <w:rPr>
                <w:rFonts w:ascii="Arial" w:eastAsia="Times New Roman" w:hAnsi="Arial" w:cs="Arial"/>
                <w:bCs/>
                <w:sz w:val="24"/>
                <w:szCs w:val="24"/>
              </w:rPr>
            </w:pPr>
          </w:p>
        </w:tc>
        <w:tc>
          <w:tcPr>
            <w:tcW w:w="1650" w:type="dxa"/>
          </w:tcPr>
          <w:p w14:paraId="611D73C3" w14:textId="77777777" w:rsidR="00725586" w:rsidRPr="00DC55DE" w:rsidRDefault="00725586" w:rsidP="005A11C7">
            <w:pPr>
              <w:spacing w:before="100" w:beforeAutospacing="1" w:after="100" w:afterAutospacing="1" w:line="390" w:lineRule="atLeast"/>
              <w:rPr>
                <w:rFonts w:ascii="Arial" w:eastAsia="Times New Roman" w:hAnsi="Arial" w:cs="Arial"/>
                <w:bCs/>
                <w:sz w:val="24"/>
                <w:szCs w:val="24"/>
              </w:rPr>
            </w:pPr>
          </w:p>
        </w:tc>
      </w:tr>
      <w:tr w:rsidR="00250430" w:rsidRPr="00DC55DE" w14:paraId="10844FDB" w14:textId="77777777" w:rsidTr="00DC55DE">
        <w:trPr>
          <w:trHeight w:val="288"/>
        </w:trPr>
        <w:tc>
          <w:tcPr>
            <w:tcW w:w="4188" w:type="dxa"/>
          </w:tcPr>
          <w:p w14:paraId="1979AAE4" w14:textId="55BE681F" w:rsidR="00250430" w:rsidRPr="00DC55DE" w:rsidRDefault="00250430" w:rsidP="00725586">
            <w:pPr>
              <w:spacing w:before="100" w:beforeAutospacing="1" w:after="100" w:afterAutospacing="1" w:line="390" w:lineRule="atLeast"/>
              <w:ind w:left="720"/>
              <w:rPr>
                <w:rFonts w:ascii="Arial" w:eastAsia="Times New Roman" w:hAnsi="Arial" w:cs="Arial"/>
                <w:b/>
                <w:bCs/>
                <w:sz w:val="20"/>
                <w:szCs w:val="20"/>
              </w:rPr>
            </w:pPr>
            <w:r w:rsidRPr="00DC55DE">
              <w:rPr>
                <w:rFonts w:ascii="Arial" w:eastAsia="Times New Roman" w:hAnsi="Arial" w:cs="Arial"/>
                <w:b/>
                <w:bCs/>
                <w:sz w:val="20"/>
                <w:szCs w:val="20"/>
              </w:rPr>
              <w:t>Head and Neck</w:t>
            </w:r>
            <w:r w:rsidR="009F3B9E" w:rsidRPr="00DC55DE">
              <w:rPr>
                <w:rFonts w:ascii="Arial" w:eastAsia="Times New Roman" w:hAnsi="Arial" w:cs="Arial"/>
                <w:b/>
                <w:bCs/>
                <w:sz w:val="20"/>
                <w:szCs w:val="20"/>
              </w:rPr>
              <w:t xml:space="preserve"> (total)</w:t>
            </w:r>
          </w:p>
        </w:tc>
        <w:tc>
          <w:tcPr>
            <w:tcW w:w="1814" w:type="dxa"/>
            <w:vAlign w:val="bottom"/>
          </w:tcPr>
          <w:p w14:paraId="6B9DA745" w14:textId="11067069" w:rsidR="00250430" w:rsidRPr="00DC55DE" w:rsidRDefault="00250430" w:rsidP="005A11C7">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bCs/>
                <w:color w:val="000000"/>
                <w:sz w:val="20"/>
                <w:szCs w:val="20"/>
              </w:rPr>
              <w:t>4621</w:t>
            </w:r>
          </w:p>
        </w:tc>
        <w:tc>
          <w:tcPr>
            <w:tcW w:w="1994" w:type="dxa"/>
            <w:vAlign w:val="bottom"/>
          </w:tcPr>
          <w:p w14:paraId="1A26F5FC" w14:textId="3F131A60" w:rsidR="00250430" w:rsidRPr="00DC55DE" w:rsidRDefault="00250430" w:rsidP="005A11C7">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color w:val="000000"/>
                <w:sz w:val="20"/>
                <w:szCs w:val="20"/>
              </w:rPr>
              <w:t>3121</w:t>
            </w:r>
          </w:p>
        </w:tc>
        <w:tc>
          <w:tcPr>
            <w:tcW w:w="1650" w:type="dxa"/>
            <w:vAlign w:val="bottom"/>
          </w:tcPr>
          <w:p w14:paraId="63B77805" w14:textId="0590CF5F" w:rsidR="00250430" w:rsidRPr="00DC55DE" w:rsidRDefault="00250430" w:rsidP="00250430">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bCs/>
                <w:color w:val="000000"/>
                <w:sz w:val="20"/>
                <w:szCs w:val="20"/>
              </w:rPr>
              <w:t>32.46</w:t>
            </w:r>
          </w:p>
        </w:tc>
      </w:tr>
      <w:tr w:rsidR="009F3B9E" w:rsidRPr="00DC55DE" w14:paraId="2A56EDEC" w14:textId="77777777" w:rsidTr="00DC55DE">
        <w:trPr>
          <w:trHeight w:val="288"/>
        </w:trPr>
        <w:tc>
          <w:tcPr>
            <w:tcW w:w="4188" w:type="dxa"/>
          </w:tcPr>
          <w:p w14:paraId="40560440" w14:textId="7D0F047A" w:rsidR="009F3B9E" w:rsidRPr="00DC55DE" w:rsidRDefault="009F3B9E" w:rsidP="00725586">
            <w:pPr>
              <w:spacing w:before="100" w:beforeAutospacing="1" w:after="100" w:afterAutospacing="1" w:line="390" w:lineRule="atLeast"/>
              <w:ind w:left="720"/>
              <w:rPr>
                <w:rFonts w:ascii="Arial" w:eastAsia="Times New Roman" w:hAnsi="Arial" w:cs="Arial"/>
                <w:bCs/>
                <w:sz w:val="20"/>
                <w:szCs w:val="20"/>
              </w:rPr>
            </w:pPr>
            <w:r w:rsidRPr="00DC55DE">
              <w:rPr>
                <w:rFonts w:ascii="Arial" w:eastAsia="Times New Roman" w:hAnsi="Arial" w:cs="Arial"/>
                <w:bCs/>
                <w:sz w:val="20"/>
                <w:szCs w:val="20"/>
              </w:rPr>
              <w:t>Parotidectomy</w:t>
            </w:r>
          </w:p>
        </w:tc>
        <w:tc>
          <w:tcPr>
            <w:tcW w:w="1814" w:type="dxa"/>
            <w:vAlign w:val="bottom"/>
          </w:tcPr>
          <w:p w14:paraId="3EEDD28B" w14:textId="4FC4595A" w:rsidR="009F3B9E" w:rsidRPr="00DC55DE" w:rsidRDefault="009F3B9E" w:rsidP="005A11C7">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color w:val="000000"/>
                <w:sz w:val="20"/>
                <w:szCs w:val="20"/>
              </w:rPr>
              <w:t>784</w:t>
            </w:r>
          </w:p>
        </w:tc>
        <w:tc>
          <w:tcPr>
            <w:tcW w:w="1994" w:type="dxa"/>
            <w:vAlign w:val="bottom"/>
          </w:tcPr>
          <w:p w14:paraId="44B304FF" w14:textId="3AA4BECB" w:rsidR="009F3B9E" w:rsidRPr="00DC55DE" w:rsidRDefault="009F3B9E" w:rsidP="005A11C7">
            <w:pPr>
              <w:spacing w:before="100" w:beforeAutospacing="1" w:after="100" w:afterAutospacing="1" w:line="390" w:lineRule="atLeast"/>
              <w:rPr>
                <w:rFonts w:ascii="Arial" w:eastAsia="Times New Roman" w:hAnsi="Arial" w:cs="Arial"/>
                <w:color w:val="000000"/>
                <w:sz w:val="20"/>
                <w:szCs w:val="20"/>
              </w:rPr>
            </w:pPr>
            <w:r w:rsidRPr="00DC55DE">
              <w:rPr>
                <w:rFonts w:ascii="Arial" w:eastAsia="Times New Roman" w:hAnsi="Arial" w:cs="Arial"/>
                <w:color w:val="000000"/>
                <w:sz w:val="20"/>
                <w:szCs w:val="20"/>
              </w:rPr>
              <w:t>492</w:t>
            </w:r>
          </w:p>
        </w:tc>
        <w:tc>
          <w:tcPr>
            <w:tcW w:w="1650" w:type="dxa"/>
            <w:vAlign w:val="bottom"/>
          </w:tcPr>
          <w:p w14:paraId="22D3970F" w14:textId="45615E99" w:rsidR="009F3B9E" w:rsidRPr="00DC55DE" w:rsidRDefault="009F3B9E" w:rsidP="009F3B9E">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color w:val="000000"/>
                <w:sz w:val="20"/>
                <w:szCs w:val="20"/>
              </w:rPr>
              <w:t>37.24</w:t>
            </w:r>
          </w:p>
        </w:tc>
      </w:tr>
      <w:tr w:rsidR="009F3B9E" w:rsidRPr="00DC55DE" w14:paraId="596A2BAF" w14:textId="77777777" w:rsidTr="00DC55DE">
        <w:trPr>
          <w:trHeight w:val="288"/>
        </w:trPr>
        <w:tc>
          <w:tcPr>
            <w:tcW w:w="4188" w:type="dxa"/>
          </w:tcPr>
          <w:p w14:paraId="62E0B6E2" w14:textId="228FE5F0" w:rsidR="009F3B9E" w:rsidRPr="00DC55DE" w:rsidRDefault="009F3B9E" w:rsidP="00725586">
            <w:pPr>
              <w:spacing w:before="100" w:beforeAutospacing="1" w:after="100" w:afterAutospacing="1" w:line="390" w:lineRule="atLeast"/>
              <w:ind w:left="720"/>
              <w:rPr>
                <w:rFonts w:ascii="Arial" w:eastAsia="Times New Roman" w:hAnsi="Arial" w:cs="Arial"/>
                <w:bCs/>
                <w:sz w:val="20"/>
                <w:szCs w:val="20"/>
              </w:rPr>
            </w:pPr>
            <w:r w:rsidRPr="00DC55DE">
              <w:rPr>
                <w:rFonts w:ascii="Arial" w:eastAsia="Times New Roman" w:hAnsi="Arial" w:cs="Arial"/>
                <w:bCs/>
                <w:sz w:val="20"/>
                <w:szCs w:val="20"/>
              </w:rPr>
              <w:t>Neck Dissection</w:t>
            </w:r>
          </w:p>
        </w:tc>
        <w:tc>
          <w:tcPr>
            <w:tcW w:w="1814" w:type="dxa"/>
            <w:vAlign w:val="bottom"/>
          </w:tcPr>
          <w:p w14:paraId="61D4E599" w14:textId="50AAAE57" w:rsidR="009F3B9E" w:rsidRPr="00DC55DE" w:rsidRDefault="009F3B9E" w:rsidP="005A11C7">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color w:val="000000"/>
                <w:sz w:val="20"/>
                <w:szCs w:val="20"/>
              </w:rPr>
              <w:t>1638</w:t>
            </w:r>
          </w:p>
        </w:tc>
        <w:tc>
          <w:tcPr>
            <w:tcW w:w="1994" w:type="dxa"/>
            <w:vAlign w:val="bottom"/>
          </w:tcPr>
          <w:p w14:paraId="3F791532" w14:textId="3EEF2163" w:rsidR="009F3B9E" w:rsidRPr="00DC55DE" w:rsidRDefault="009F3B9E" w:rsidP="005A11C7">
            <w:pPr>
              <w:spacing w:before="100" w:beforeAutospacing="1" w:after="100" w:afterAutospacing="1" w:line="390" w:lineRule="atLeast"/>
              <w:rPr>
                <w:rFonts w:ascii="Arial" w:eastAsia="Times New Roman" w:hAnsi="Arial" w:cs="Arial"/>
                <w:color w:val="000000"/>
                <w:sz w:val="20"/>
                <w:szCs w:val="20"/>
              </w:rPr>
            </w:pPr>
            <w:r w:rsidRPr="00DC55DE">
              <w:rPr>
                <w:rFonts w:ascii="Arial" w:eastAsia="Times New Roman" w:hAnsi="Arial" w:cs="Arial"/>
                <w:color w:val="000000"/>
                <w:sz w:val="20"/>
                <w:szCs w:val="20"/>
              </w:rPr>
              <w:t>1089</w:t>
            </w:r>
          </w:p>
        </w:tc>
        <w:tc>
          <w:tcPr>
            <w:tcW w:w="1650" w:type="dxa"/>
            <w:vAlign w:val="bottom"/>
          </w:tcPr>
          <w:p w14:paraId="232EE73F" w14:textId="41DE782B" w:rsidR="009F3B9E" w:rsidRPr="00DC55DE" w:rsidRDefault="009F3B9E" w:rsidP="009F3B9E">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color w:val="000000"/>
                <w:sz w:val="20"/>
                <w:szCs w:val="20"/>
              </w:rPr>
              <w:t>33.52</w:t>
            </w:r>
          </w:p>
        </w:tc>
      </w:tr>
      <w:tr w:rsidR="009F3B9E" w:rsidRPr="00DC55DE" w14:paraId="698785F8" w14:textId="77777777" w:rsidTr="00DC55DE">
        <w:trPr>
          <w:trHeight w:val="288"/>
        </w:trPr>
        <w:tc>
          <w:tcPr>
            <w:tcW w:w="4188" w:type="dxa"/>
          </w:tcPr>
          <w:p w14:paraId="6FB05776" w14:textId="3379EE3B" w:rsidR="009F3B9E" w:rsidRPr="00DC55DE" w:rsidRDefault="009F3B9E" w:rsidP="00725586">
            <w:pPr>
              <w:spacing w:before="100" w:beforeAutospacing="1" w:after="100" w:afterAutospacing="1" w:line="390" w:lineRule="atLeast"/>
              <w:ind w:left="720"/>
              <w:rPr>
                <w:rFonts w:ascii="Arial" w:eastAsia="Times New Roman" w:hAnsi="Arial" w:cs="Arial"/>
                <w:bCs/>
                <w:sz w:val="20"/>
                <w:szCs w:val="20"/>
              </w:rPr>
            </w:pPr>
            <w:r w:rsidRPr="00DC55DE">
              <w:rPr>
                <w:rFonts w:ascii="Arial" w:eastAsia="Times New Roman" w:hAnsi="Arial" w:cs="Arial"/>
                <w:bCs/>
                <w:sz w:val="20"/>
                <w:szCs w:val="20"/>
              </w:rPr>
              <w:t>Oral Cavity Resection</w:t>
            </w:r>
          </w:p>
        </w:tc>
        <w:tc>
          <w:tcPr>
            <w:tcW w:w="1814" w:type="dxa"/>
            <w:vAlign w:val="bottom"/>
          </w:tcPr>
          <w:p w14:paraId="5B182F78" w14:textId="248E89CB" w:rsidR="009F3B9E" w:rsidRPr="00DC55DE" w:rsidRDefault="009F3B9E" w:rsidP="005A11C7">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color w:val="000000"/>
                <w:sz w:val="20"/>
                <w:szCs w:val="20"/>
              </w:rPr>
              <w:t>560</w:t>
            </w:r>
          </w:p>
        </w:tc>
        <w:tc>
          <w:tcPr>
            <w:tcW w:w="1994" w:type="dxa"/>
            <w:vAlign w:val="bottom"/>
          </w:tcPr>
          <w:p w14:paraId="49E1F41F" w14:textId="0B490066" w:rsidR="009F3B9E" w:rsidRPr="00DC55DE" w:rsidRDefault="009F3B9E" w:rsidP="005A11C7">
            <w:pPr>
              <w:spacing w:before="100" w:beforeAutospacing="1" w:after="100" w:afterAutospacing="1" w:line="390" w:lineRule="atLeast"/>
              <w:rPr>
                <w:rFonts w:ascii="Arial" w:eastAsia="Times New Roman" w:hAnsi="Arial" w:cs="Arial"/>
                <w:color w:val="000000"/>
                <w:sz w:val="20"/>
                <w:szCs w:val="20"/>
              </w:rPr>
            </w:pPr>
            <w:r w:rsidRPr="00DC55DE">
              <w:rPr>
                <w:rFonts w:ascii="Arial" w:eastAsia="Times New Roman" w:hAnsi="Arial" w:cs="Arial"/>
                <w:color w:val="000000"/>
                <w:sz w:val="20"/>
                <w:szCs w:val="20"/>
              </w:rPr>
              <w:t>275</w:t>
            </w:r>
          </w:p>
        </w:tc>
        <w:tc>
          <w:tcPr>
            <w:tcW w:w="1650" w:type="dxa"/>
            <w:vAlign w:val="bottom"/>
          </w:tcPr>
          <w:p w14:paraId="7C5F27D1" w14:textId="0EB4E842" w:rsidR="009F3B9E" w:rsidRPr="00DC55DE" w:rsidRDefault="009F3B9E" w:rsidP="009F3B9E">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color w:val="000000"/>
                <w:sz w:val="20"/>
                <w:szCs w:val="20"/>
              </w:rPr>
              <w:t>50.89</w:t>
            </w:r>
          </w:p>
        </w:tc>
      </w:tr>
      <w:tr w:rsidR="009F3B9E" w:rsidRPr="00DC55DE" w14:paraId="44558845" w14:textId="77777777" w:rsidTr="00DC55DE">
        <w:trPr>
          <w:trHeight w:val="288"/>
        </w:trPr>
        <w:tc>
          <w:tcPr>
            <w:tcW w:w="4188" w:type="dxa"/>
          </w:tcPr>
          <w:p w14:paraId="359A3E77" w14:textId="5DD4F0CA" w:rsidR="009F3B9E" w:rsidRPr="00DC55DE" w:rsidRDefault="009F3B9E" w:rsidP="00725586">
            <w:pPr>
              <w:spacing w:before="100" w:beforeAutospacing="1" w:after="100" w:afterAutospacing="1" w:line="390" w:lineRule="atLeast"/>
              <w:ind w:left="720"/>
              <w:rPr>
                <w:rFonts w:ascii="Arial" w:eastAsia="Times New Roman" w:hAnsi="Arial" w:cs="Arial"/>
                <w:bCs/>
                <w:sz w:val="20"/>
                <w:szCs w:val="20"/>
              </w:rPr>
            </w:pPr>
            <w:r w:rsidRPr="00DC55DE">
              <w:rPr>
                <w:rFonts w:ascii="Arial" w:eastAsia="Times New Roman" w:hAnsi="Arial" w:cs="Arial"/>
                <w:bCs/>
                <w:sz w:val="20"/>
                <w:szCs w:val="20"/>
              </w:rPr>
              <w:t>Thyroid/Parathyroid Surgery</w:t>
            </w:r>
          </w:p>
        </w:tc>
        <w:tc>
          <w:tcPr>
            <w:tcW w:w="1814" w:type="dxa"/>
            <w:vAlign w:val="bottom"/>
          </w:tcPr>
          <w:p w14:paraId="795B3657" w14:textId="5D805984" w:rsidR="009F3B9E" w:rsidRPr="00DC55DE" w:rsidRDefault="009F3B9E" w:rsidP="005A11C7">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color w:val="000000"/>
                <w:sz w:val="20"/>
                <w:szCs w:val="20"/>
              </w:rPr>
              <w:t>1639</w:t>
            </w:r>
          </w:p>
        </w:tc>
        <w:tc>
          <w:tcPr>
            <w:tcW w:w="1994" w:type="dxa"/>
            <w:vAlign w:val="bottom"/>
          </w:tcPr>
          <w:p w14:paraId="3B40A303" w14:textId="1FF704F5" w:rsidR="009F3B9E" w:rsidRPr="00DC55DE" w:rsidRDefault="009F3B9E" w:rsidP="005A11C7">
            <w:pPr>
              <w:spacing w:before="100" w:beforeAutospacing="1" w:after="100" w:afterAutospacing="1" w:line="390" w:lineRule="atLeast"/>
              <w:rPr>
                <w:rFonts w:ascii="Arial" w:eastAsia="Times New Roman" w:hAnsi="Arial" w:cs="Arial"/>
                <w:color w:val="000000"/>
                <w:sz w:val="20"/>
                <w:szCs w:val="20"/>
              </w:rPr>
            </w:pPr>
            <w:r w:rsidRPr="00DC55DE">
              <w:rPr>
                <w:rFonts w:ascii="Arial" w:eastAsia="Times New Roman" w:hAnsi="Arial" w:cs="Arial"/>
                <w:color w:val="000000"/>
                <w:sz w:val="20"/>
                <w:szCs w:val="20"/>
              </w:rPr>
              <w:t>1265</w:t>
            </w:r>
          </w:p>
        </w:tc>
        <w:tc>
          <w:tcPr>
            <w:tcW w:w="1650" w:type="dxa"/>
            <w:vAlign w:val="bottom"/>
          </w:tcPr>
          <w:p w14:paraId="39BA8A39" w14:textId="026DBB87" w:rsidR="009F3B9E" w:rsidRPr="00DC55DE" w:rsidRDefault="009F3B9E" w:rsidP="009F3B9E">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color w:val="000000"/>
                <w:sz w:val="20"/>
                <w:szCs w:val="20"/>
              </w:rPr>
              <w:t>22.82</w:t>
            </w:r>
          </w:p>
        </w:tc>
      </w:tr>
      <w:tr w:rsidR="009F3B9E" w:rsidRPr="00DC55DE" w14:paraId="3B9CD921" w14:textId="77777777" w:rsidTr="00DC55DE">
        <w:trPr>
          <w:trHeight w:val="288"/>
        </w:trPr>
        <w:tc>
          <w:tcPr>
            <w:tcW w:w="4188" w:type="dxa"/>
          </w:tcPr>
          <w:p w14:paraId="0454779A" w14:textId="77777777" w:rsidR="009F3B9E" w:rsidRPr="00DC55DE" w:rsidRDefault="009F3B9E" w:rsidP="00725586">
            <w:pPr>
              <w:spacing w:before="100" w:beforeAutospacing="1" w:after="100" w:afterAutospacing="1" w:line="390" w:lineRule="atLeast"/>
              <w:ind w:left="720"/>
              <w:rPr>
                <w:rFonts w:ascii="Arial" w:eastAsia="Times New Roman" w:hAnsi="Arial" w:cs="Arial"/>
                <w:b/>
                <w:bCs/>
                <w:sz w:val="20"/>
                <w:szCs w:val="20"/>
              </w:rPr>
            </w:pPr>
          </w:p>
        </w:tc>
        <w:tc>
          <w:tcPr>
            <w:tcW w:w="1814" w:type="dxa"/>
            <w:vAlign w:val="bottom"/>
          </w:tcPr>
          <w:p w14:paraId="377D02F2" w14:textId="77777777" w:rsidR="009F3B9E" w:rsidRPr="00DC55DE" w:rsidRDefault="009F3B9E" w:rsidP="005A11C7">
            <w:pPr>
              <w:spacing w:before="100" w:beforeAutospacing="1" w:after="100" w:afterAutospacing="1" w:line="390" w:lineRule="atLeast"/>
              <w:rPr>
                <w:rFonts w:ascii="Arial" w:eastAsia="Times New Roman" w:hAnsi="Arial" w:cs="Arial"/>
                <w:b/>
                <w:bCs/>
                <w:color w:val="000000"/>
                <w:sz w:val="20"/>
                <w:szCs w:val="20"/>
              </w:rPr>
            </w:pPr>
          </w:p>
        </w:tc>
        <w:tc>
          <w:tcPr>
            <w:tcW w:w="1994" w:type="dxa"/>
            <w:vAlign w:val="bottom"/>
          </w:tcPr>
          <w:p w14:paraId="51E6DA00" w14:textId="77777777" w:rsidR="009F3B9E" w:rsidRPr="00DC55DE" w:rsidRDefault="009F3B9E" w:rsidP="005A11C7">
            <w:pPr>
              <w:spacing w:before="100" w:beforeAutospacing="1" w:after="100" w:afterAutospacing="1" w:line="390" w:lineRule="atLeast"/>
              <w:rPr>
                <w:rFonts w:ascii="Arial" w:eastAsia="Times New Roman" w:hAnsi="Arial" w:cs="Arial"/>
                <w:b/>
                <w:bCs/>
                <w:color w:val="000000"/>
                <w:sz w:val="20"/>
                <w:szCs w:val="20"/>
              </w:rPr>
            </w:pPr>
          </w:p>
        </w:tc>
        <w:tc>
          <w:tcPr>
            <w:tcW w:w="1650" w:type="dxa"/>
            <w:vAlign w:val="bottom"/>
          </w:tcPr>
          <w:p w14:paraId="204614E8" w14:textId="77777777" w:rsidR="009F3B9E" w:rsidRPr="00DC55DE" w:rsidRDefault="009F3B9E" w:rsidP="005A11C7">
            <w:pPr>
              <w:spacing w:before="100" w:beforeAutospacing="1" w:after="100" w:afterAutospacing="1" w:line="390" w:lineRule="atLeast"/>
              <w:rPr>
                <w:rFonts w:ascii="Arial" w:eastAsia="Times New Roman" w:hAnsi="Arial" w:cs="Arial"/>
                <w:b/>
                <w:bCs/>
                <w:color w:val="000000"/>
                <w:sz w:val="20"/>
                <w:szCs w:val="20"/>
              </w:rPr>
            </w:pPr>
          </w:p>
        </w:tc>
      </w:tr>
      <w:tr w:rsidR="00250430" w:rsidRPr="00DC55DE" w14:paraId="7AC0D45B" w14:textId="77777777" w:rsidTr="00DC55DE">
        <w:trPr>
          <w:trHeight w:val="288"/>
        </w:trPr>
        <w:tc>
          <w:tcPr>
            <w:tcW w:w="4188" w:type="dxa"/>
          </w:tcPr>
          <w:p w14:paraId="7BFBA20B" w14:textId="0913F59A" w:rsidR="00250430" w:rsidRPr="00DC55DE" w:rsidRDefault="00250430" w:rsidP="00725586">
            <w:pPr>
              <w:spacing w:before="100" w:beforeAutospacing="1" w:after="100" w:afterAutospacing="1" w:line="390" w:lineRule="atLeast"/>
              <w:ind w:left="720"/>
              <w:rPr>
                <w:rFonts w:ascii="Arial" w:eastAsia="Times New Roman" w:hAnsi="Arial" w:cs="Arial"/>
                <w:b/>
                <w:bCs/>
                <w:sz w:val="20"/>
                <w:szCs w:val="20"/>
              </w:rPr>
            </w:pPr>
            <w:r w:rsidRPr="00DC55DE">
              <w:rPr>
                <w:rFonts w:ascii="Arial" w:eastAsia="Times New Roman" w:hAnsi="Arial" w:cs="Arial"/>
                <w:b/>
                <w:bCs/>
                <w:sz w:val="20"/>
                <w:szCs w:val="20"/>
              </w:rPr>
              <w:t>Otology and Audiology</w:t>
            </w:r>
            <w:r w:rsidR="009F3B9E" w:rsidRPr="00DC55DE">
              <w:rPr>
                <w:rFonts w:ascii="Arial" w:eastAsia="Times New Roman" w:hAnsi="Arial" w:cs="Arial"/>
                <w:b/>
                <w:bCs/>
                <w:sz w:val="20"/>
                <w:szCs w:val="20"/>
              </w:rPr>
              <w:t xml:space="preserve"> (total)</w:t>
            </w:r>
          </w:p>
        </w:tc>
        <w:tc>
          <w:tcPr>
            <w:tcW w:w="1814" w:type="dxa"/>
            <w:vAlign w:val="bottom"/>
          </w:tcPr>
          <w:p w14:paraId="7F8472EF" w14:textId="2B47450B" w:rsidR="00250430" w:rsidRPr="00DC55DE" w:rsidRDefault="00250430" w:rsidP="005A11C7">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bCs/>
                <w:color w:val="000000"/>
                <w:sz w:val="20"/>
                <w:szCs w:val="20"/>
              </w:rPr>
              <w:t>2335</w:t>
            </w:r>
          </w:p>
        </w:tc>
        <w:tc>
          <w:tcPr>
            <w:tcW w:w="1994" w:type="dxa"/>
            <w:vAlign w:val="bottom"/>
          </w:tcPr>
          <w:p w14:paraId="173A2D3E" w14:textId="683076D5" w:rsidR="00250430" w:rsidRPr="00DC55DE" w:rsidRDefault="00250430" w:rsidP="005A11C7">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bCs/>
                <w:color w:val="000000"/>
                <w:sz w:val="20"/>
                <w:szCs w:val="20"/>
              </w:rPr>
              <w:t>1575</w:t>
            </w:r>
          </w:p>
        </w:tc>
        <w:tc>
          <w:tcPr>
            <w:tcW w:w="1650" w:type="dxa"/>
            <w:vAlign w:val="bottom"/>
          </w:tcPr>
          <w:p w14:paraId="2DE66516" w14:textId="641699A2" w:rsidR="00250430" w:rsidRPr="00DC55DE" w:rsidRDefault="00250430" w:rsidP="005A11C7">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bCs/>
                <w:color w:val="000000"/>
                <w:sz w:val="20"/>
                <w:szCs w:val="20"/>
              </w:rPr>
              <w:t>32.55</w:t>
            </w:r>
          </w:p>
        </w:tc>
      </w:tr>
      <w:tr w:rsidR="009F3B9E" w:rsidRPr="00DC55DE" w14:paraId="127274FE" w14:textId="77777777" w:rsidTr="00DC55DE">
        <w:trPr>
          <w:trHeight w:val="288"/>
        </w:trPr>
        <w:tc>
          <w:tcPr>
            <w:tcW w:w="4188" w:type="dxa"/>
            <w:vAlign w:val="bottom"/>
          </w:tcPr>
          <w:p w14:paraId="4C03BCB7" w14:textId="59414EC9" w:rsidR="009F3B9E" w:rsidRPr="00DC55DE" w:rsidRDefault="009F3B9E" w:rsidP="00725586">
            <w:pPr>
              <w:spacing w:before="100" w:beforeAutospacing="1" w:after="100" w:afterAutospacing="1" w:line="390" w:lineRule="atLeast"/>
              <w:ind w:left="720"/>
              <w:rPr>
                <w:rFonts w:ascii="Arial" w:eastAsia="Times New Roman" w:hAnsi="Arial" w:cs="Arial"/>
                <w:bCs/>
                <w:sz w:val="20"/>
                <w:szCs w:val="20"/>
              </w:rPr>
            </w:pPr>
            <w:r w:rsidRPr="00DC55DE">
              <w:rPr>
                <w:rFonts w:ascii="Arial" w:eastAsia="Times New Roman" w:hAnsi="Arial" w:cs="Arial"/>
                <w:color w:val="000000"/>
                <w:sz w:val="20"/>
                <w:szCs w:val="20"/>
              </w:rPr>
              <w:t>Tympanoplasty</w:t>
            </w:r>
          </w:p>
        </w:tc>
        <w:tc>
          <w:tcPr>
            <w:tcW w:w="1814" w:type="dxa"/>
            <w:vAlign w:val="bottom"/>
          </w:tcPr>
          <w:p w14:paraId="466B976A" w14:textId="71D9E57C" w:rsidR="009F3B9E" w:rsidRPr="00DC55DE" w:rsidRDefault="009F3B9E" w:rsidP="005A11C7">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color w:val="000000"/>
                <w:sz w:val="20"/>
                <w:szCs w:val="20"/>
              </w:rPr>
              <w:t>907</w:t>
            </w:r>
          </w:p>
        </w:tc>
        <w:tc>
          <w:tcPr>
            <w:tcW w:w="1994" w:type="dxa"/>
            <w:vAlign w:val="bottom"/>
          </w:tcPr>
          <w:p w14:paraId="289C9CAB" w14:textId="4F45C114" w:rsidR="009F3B9E" w:rsidRPr="00DC55DE" w:rsidRDefault="009F3B9E" w:rsidP="005A11C7">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color w:val="000000"/>
                <w:sz w:val="20"/>
                <w:szCs w:val="20"/>
              </w:rPr>
              <w:t>581</w:t>
            </w:r>
          </w:p>
        </w:tc>
        <w:tc>
          <w:tcPr>
            <w:tcW w:w="1650" w:type="dxa"/>
            <w:vAlign w:val="bottom"/>
          </w:tcPr>
          <w:p w14:paraId="1B3319D3" w14:textId="5987DC8B" w:rsidR="009F3B9E" w:rsidRPr="00DC55DE" w:rsidRDefault="009F3B9E" w:rsidP="009F3B9E">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color w:val="000000"/>
                <w:sz w:val="20"/>
                <w:szCs w:val="20"/>
              </w:rPr>
              <w:t>35.94</w:t>
            </w:r>
          </w:p>
        </w:tc>
      </w:tr>
      <w:tr w:rsidR="009F3B9E" w:rsidRPr="00DC55DE" w14:paraId="057B54C3" w14:textId="77777777" w:rsidTr="00DC55DE">
        <w:trPr>
          <w:trHeight w:val="288"/>
        </w:trPr>
        <w:tc>
          <w:tcPr>
            <w:tcW w:w="4188" w:type="dxa"/>
            <w:vAlign w:val="bottom"/>
          </w:tcPr>
          <w:p w14:paraId="00971564" w14:textId="47B5F3B6" w:rsidR="009F3B9E" w:rsidRPr="00DC55DE" w:rsidRDefault="009F3B9E" w:rsidP="00725586">
            <w:pPr>
              <w:spacing w:before="100" w:beforeAutospacing="1" w:after="100" w:afterAutospacing="1" w:line="390" w:lineRule="atLeast"/>
              <w:ind w:left="720"/>
              <w:rPr>
                <w:rFonts w:ascii="Arial" w:eastAsia="Times New Roman" w:hAnsi="Arial" w:cs="Arial"/>
                <w:bCs/>
                <w:sz w:val="20"/>
                <w:szCs w:val="20"/>
              </w:rPr>
            </w:pPr>
            <w:r w:rsidRPr="00DC55DE">
              <w:rPr>
                <w:rFonts w:ascii="Arial" w:eastAsia="Times New Roman" w:hAnsi="Arial" w:cs="Arial"/>
                <w:color w:val="000000"/>
                <w:sz w:val="20"/>
                <w:szCs w:val="20"/>
              </w:rPr>
              <w:t>Mastoidectomy</w:t>
            </w:r>
          </w:p>
        </w:tc>
        <w:tc>
          <w:tcPr>
            <w:tcW w:w="1814" w:type="dxa"/>
            <w:vAlign w:val="bottom"/>
          </w:tcPr>
          <w:p w14:paraId="3F1C541A" w14:textId="07C5AA6A" w:rsidR="009F3B9E" w:rsidRPr="00DC55DE" w:rsidRDefault="009F3B9E" w:rsidP="005A11C7">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color w:val="000000"/>
                <w:sz w:val="20"/>
                <w:szCs w:val="20"/>
              </w:rPr>
              <w:t>979</w:t>
            </w:r>
          </w:p>
        </w:tc>
        <w:tc>
          <w:tcPr>
            <w:tcW w:w="1994" w:type="dxa"/>
            <w:vAlign w:val="bottom"/>
          </w:tcPr>
          <w:p w14:paraId="3CD33AD2" w14:textId="452750A4" w:rsidR="009F3B9E" w:rsidRPr="00DC55DE" w:rsidRDefault="009F3B9E" w:rsidP="005A11C7">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color w:val="000000"/>
                <w:sz w:val="20"/>
                <w:szCs w:val="20"/>
              </w:rPr>
              <w:t>709</w:t>
            </w:r>
          </w:p>
        </w:tc>
        <w:tc>
          <w:tcPr>
            <w:tcW w:w="1650" w:type="dxa"/>
            <w:vAlign w:val="bottom"/>
          </w:tcPr>
          <w:p w14:paraId="0E845346" w14:textId="369A4060" w:rsidR="009F3B9E" w:rsidRPr="00DC55DE" w:rsidRDefault="009F3B9E" w:rsidP="009F3B9E">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color w:val="000000"/>
                <w:sz w:val="20"/>
                <w:szCs w:val="20"/>
              </w:rPr>
              <w:t>27.58</w:t>
            </w:r>
          </w:p>
        </w:tc>
      </w:tr>
      <w:tr w:rsidR="009F3B9E" w:rsidRPr="00DC55DE" w14:paraId="56884CD6" w14:textId="77777777" w:rsidTr="00DC55DE">
        <w:trPr>
          <w:trHeight w:val="288"/>
        </w:trPr>
        <w:tc>
          <w:tcPr>
            <w:tcW w:w="4188" w:type="dxa"/>
            <w:vAlign w:val="bottom"/>
          </w:tcPr>
          <w:p w14:paraId="63CAB2EE" w14:textId="2BD573B9" w:rsidR="009F3B9E" w:rsidRPr="00DC55DE" w:rsidRDefault="009F3B9E" w:rsidP="00725586">
            <w:pPr>
              <w:spacing w:before="100" w:beforeAutospacing="1" w:after="100" w:afterAutospacing="1" w:line="390" w:lineRule="atLeast"/>
              <w:ind w:left="720"/>
              <w:rPr>
                <w:rFonts w:ascii="Arial" w:eastAsia="Times New Roman" w:hAnsi="Arial" w:cs="Arial"/>
                <w:bCs/>
                <w:sz w:val="20"/>
                <w:szCs w:val="20"/>
              </w:rPr>
            </w:pPr>
            <w:r w:rsidRPr="00DC55DE">
              <w:rPr>
                <w:rFonts w:ascii="Arial" w:eastAsia="Times New Roman" w:hAnsi="Arial" w:cs="Arial"/>
                <w:color w:val="000000"/>
                <w:sz w:val="20"/>
                <w:szCs w:val="20"/>
              </w:rPr>
              <w:t>Stapedectomy/</w:t>
            </w:r>
            <w:proofErr w:type="spellStart"/>
            <w:r w:rsidRPr="00DC55DE">
              <w:rPr>
                <w:rFonts w:ascii="Arial" w:eastAsia="Times New Roman" w:hAnsi="Arial" w:cs="Arial"/>
                <w:color w:val="000000"/>
                <w:sz w:val="20"/>
                <w:szCs w:val="20"/>
              </w:rPr>
              <w:t>Ossiculoplasty</w:t>
            </w:r>
            <w:proofErr w:type="spellEnd"/>
          </w:p>
        </w:tc>
        <w:tc>
          <w:tcPr>
            <w:tcW w:w="1814" w:type="dxa"/>
            <w:vAlign w:val="bottom"/>
          </w:tcPr>
          <w:p w14:paraId="723F3ABC" w14:textId="07BD2474" w:rsidR="009F3B9E" w:rsidRPr="00DC55DE" w:rsidRDefault="009F3B9E" w:rsidP="005A11C7">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color w:val="000000"/>
                <w:sz w:val="20"/>
                <w:szCs w:val="20"/>
              </w:rPr>
              <w:t>449</w:t>
            </w:r>
          </w:p>
        </w:tc>
        <w:tc>
          <w:tcPr>
            <w:tcW w:w="1994" w:type="dxa"/>
            <w:vAlign w:val="bottom"/>
          </w:tcPr>
          <w:p w14:paraId="7EBD3C2C" w14:textId="7E2C1FA6" w:rsidR="009F3B9E" w:rsidRPr="00DC55DE" w:rsidRDefault="009F3B9E" w:rsidP="005A11C7">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color w:val="000000"/>
                <w:sz w:val="20"/>
                <w:szCs w:val="20"/>
              </w:rPr>
              <w:t>285</w:t>
            </w:r>
          </w:p>
        </w:tc>
        <w:tc>
          <w:tcPr>
            <w:tcW w:w="1650" w:type="dxa"/>
            <w:vAlign w:val="bottom"/>
          </w:tcPr>
          <w:p w14:paraId="3CBA6A2E" w14:textId="7F2ECBB3" w:rsidR="009F3B9E" w:rsidRPr="00DC55DE" w:rsidRDefault="009F3B9E" w:rsidP="009F3B9E">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color w:val="000000"/>
                <w:sz w:val="20"/>
                <w:szCs w:val="20"/>
              </w:rPr>
              <w:t>36.53</w:t>
            </w:r>
          </w:p>
        </w:tc>
      </w:tr>
      <w:tr w:rsidR="009F3B9E" w:rsidRPr="00DC55DE" w14:paraId="14F3D637" w14:textId="77777777" w:rsidTr="00DC55DE">
        <w:trPr>
          <w:trHeight w:val="288"/>
        </w:trPr>
        <w:tc>
          <w:tcPr>
            <w:tcW w:w="4188" w:type="dxa"/>
          </w:tcPr>
          <w:p w14:paraId="0865DD3C" w14:textId="231689C6" w:rsidR="009F3B9E" w:rsidRPr="00DC55DE" w:rsidRDefault="009F3B9E" w:rsidP="00725586">
            <w:pPr>
              <w:spacing w:before="100" w:beforeAutospacing="1" w:after="100" w:afterAutospacing="1" w:line="390" w:lineRule="atLeast"/>
              <w:ind w:left="720"/>
              <w:rPr>
                <w:rFonts w:ascii="Arial" w:eastAsia="Times New Roman" w:hAnsi="Arial" w:cs="Arial"/>
                <w:b/>
                <w:bCs/>
                <w:sz w:val="20"/>
                <w:szCs w:val="20"/>
              </w:rPr>
            </w:pPr>
          </w:p>
        </w:tc>
        <w:tc>
          <w:tcPr>
            <w:tcW w:w="1814" w:type="dxa"/>
            <w:vAlign w:val="bottom"/>
          </w:tcPr>
          <w:p w14:paraId="46E4EB36" w14:textId="53B6B3A4" w:rsidR="009F3B9E" w:rsidRPr="00DC55DE" w:rsidRDefault="009F3B9E" w:rsidP="005A11C7">
            <w:pPr>
              <w:spacing w:before="100" w:beforeAutospacing="1" w:after="100" w:afterAutospacing="1" w:line="390" w:lineRule="atLeast"/>
              <w:rPr>
                <w:rFonts w:ascii="Arial" w:eastAsia="Times New Roman" w:hAnsi="Arial" w:cs="Arial"/>
                <w:b/>
                <w:bCs/>
                <w:sz w:val="20"/>
                <w:szCs w:val="20"/>
              </w:rPr>
            </w:pPr>
          </w:p>
        </w:tc>
        <w:tc>
          <w:tcPr>
            <w:tcW w:w="1994" w:type="dxa"/>
            <w:vAlign w:val="bottom"/>
          </w:tcPr>
          <w:p w14:paraId="57205B18" w14:textId="5E4D39FE" w:rsidR="009F3B9E" w:rsidRPr="00DC55DE" w:rsidRDefault="009F3B9E" w:rsidP="005A11C7">
            <w:pPr>
              <w:spacing w:before="100" w:beforeAutospacing="1" w:after="100" w:afterAutospacing="1" w:line="390" w:lineRule="atLeast"/>
              <w:rPr>
                <w:rFonts w:ascii="Arial" w:eastAsia="Times New Roman" w:hAnsi="Arial" w:cs="Arial"/>
                <w:b/>
                <w:bCs/>
                <w:sz w:val="20"/>
                <w:szCs w:val="20"/>
              </w:rPr>
            </w:pPr>
          </w:p>
        </w:tc>
        <w:tc>
          <w:tcPr>
            <w:tcW w:w="1650" w:type="dxa"/>
            <w:vAlign w:val="bottom"/>
          </w:tcPr>
          <w:p w14:paraId="0F5397D1" w14:textId="32A425DC" w:rsidR="009F3B9E" w:rsidRPr="00DC55DE" w:rsidRDefault="009F3B9E" w:rsidP="00250430">
            <w:pPr>
              <w:spacing w:before="100" w:beforeAutospacing="1" w:after="100" w:afterAutospacing="1" w:line="390" w:lineRule="atLeast"/>
              <w:rPr>
                <w:rFonts w:ascii="Arial" w:eastAsia="Times New Roman" w:hAnsi="Arial" w:cs="Arial"/>
                <w:b/>
                <w:bCs/>
                <w:sz w:val="20"/>
                <w:szCs w:val="20"/>
              </w:rPr>
            </w:pPr>
          </w:p>
        </w:tc>
      </w:tr>
      <w:tr w:rsidR="009F3B9E" w:rsidRPr="00DC55DE" w14:paraId="3B39CCDE" w14:textId="77777777" w:rsidTr="00DC55DE">
        <w:trPr>
          <w:trHeight w:val="576"/>
        </w:trPr>
        <w:tc>
          <w:tcPr>
            <w:tcW w:w="4188" w:type="dxa"/>
          </w:tcPr>
          <w:p w14:paraId="44CA0DD0" w14:textId="7948003D" w:rsidR="009F3B9E" w:rsidRPr="00DC55DE" w:rsidRDefault="009F3B9E" w:rsidP="00DC55DE">
            <w:pPr>
              <w:spacing w:before="100" w:beforeAutospacing="1" w:after="100" w:afterAutospacing="1" w:line="390" w:lineRule="atLeast"/>
              <w:ind w:left="720"/>
              <w:rPr>
                <w:rFonts w:ascii="Arial" w:eastAsia="Times New Roman" w:hAnsi="Arial" w:cs="Arial"/>
                <w:b/>
                <w:bCs/>
                <w:sz w:val="20"/>
                <w:szCs w:val="20"/>
              </w:rPr>
            </w:pPr>
            <w:r w:rsidRPr="00DC55DE">
              <w:rPr>
                <w:rFonts w:ascii="Arial" w:eastAsia="Times New Roman" w:hAnsi="Arial" w:cs="Arial"/>
                <w:b/>
                <w:bCs/>
                <w:sz w:val="20"/>
                <w:szCs w:val="20"/>
              </w:rPr>
              <w:t xml:space="preserve">Facial Plastics and </w:t>
            </w:r>
            <w:r w:rsidR="00DC55DE" w:rsidRPr="00DC55DE">
              <w:rPr>
                <w:rFonts w:ascii="Arial" w:eastAsia="Times New Roman" w:hAnsi="Arial" w:cs="Arial"/>
                <w:b/>
                <w:bCs/>
                <w:sz w:val="20"/>
                <w:szCs w:val="20"/>
              </w:rPr>
              <w:t>R</w:t>
            </w:r>
            <w:r w:rsidRPr="00DC55DE">
              <w:rPr>
                <w:rFonts w:ascii="Arial" w:eastAsia="Times New Roman" w:hAnsi="Arial" w:cs="Arial"/>
                <w:b/>
                <w:bCs/>
                <w:sz w:val="20"/>
                <w:szCs w:val="20"/>
              </w:rPr>
              <w:t>econstructive Surgery</w:t>
            </w:r>
            <w:r w:rsidR="00DC55DE" w:rsidRPr="00DC55DE">
              <w:rPr>
                <w:rFonts w:ascii="Arial" w:eastAsia="Times New Roman" w:hAnsi="Arial" w:cs="Arial"/>
                <w:b/>
                <w:bCs/>
                <w:sz w:val="20"/>
                <w:szCs w:val="20"/>
              </w:rPr>
              <w:t xml:space="preserve"> (total)</w:t>
            </w:r>
          </w:p>
        </w:tc>
        <w:tc>
          <w:tcPr>
            <w:tcW w:w="1814" w:type="dxa"/>
            <w:vAlign w:val="bottom"/>
          </w:tcPr>
          <w:p w14:paraId="1680CAB1" w14:textId="3C56CA41" w:rsidR="009F3B9E" w:rsidRPr="00DC55DE" w:rsidRDefault="009F3B9E" w:rsidP="005A11C7">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bCs/>
                <w:color w:val="000000"/>
                <w:sz w:val="20"/>
                <w:szCs w:val="20"/>
              </w:rPr>
              <w:t>4064</w:t>
            </w:r>
          </w:p>
        </w:tc>
        <w:tc>
          <w:tcPr>
            <w:tcW w:w="1994" w:type="dxa"/>
            <w:vAlign w:val="bottom"/>
          </w:tcPr>
          <w:p w14:paraId="65ECB1E1" w14:textId="72AB0F59" w:rsidR="009F3B9E" w:rsidRPr="00DC55DE" w:rsidRDefault="009F3B9E" w:rsidP="005A11C7">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bCs/>
                <w:color w:val="000000"/>
                <w:sz w:val="20"/>
                <w:szCs w:val="20"/>
              </w:rPr>
              <w:t>3166</w:t>
            </w:r>
          </w:p>
        </w:tc>
        <w:tc>
          <w:tcPr>
            <w:tcW w:w="1650" w:type="dxa"/>
            <w:vAlign w:val="bottom"/>
          </w:tcPr>
          <w:p w14:paraId="4470ECD0" w14:textId="5FD85E84" w:rsidR="009F3B9E" w:rsidRPr="00DC55DE" w:rsidRDefault="009F3B9E" w:rsidP="00250430">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bCs/>
                <w:color w:val="000000"/>
                <w:sz w:val="20"/>
                <w:szCs w:val="20"/>
              </w:rPr>
              <w:t>22.10</w:t>
            </w:r>
          </w:p>
        </w:tc>
      </w:tr>
      <w:tr w:rsidR="006822A2" w:rsidRPr="00DC55DE" w14:paraId="413CBA76" w14:textId="77777777" w:rsidTr="00DC55DE">
        <w:trPr>
          <w:trHeight w:val="288"/>
        </w:trPr>
        <w:tc>
          <w:tcPr>
            <w:tcW w:w="4188" w:type="dxa"/>
            <w:vAlign w:val="bottom"/>
          </w:tcPr>
          <w:p w14:paraId="53ED287D" w14:textId="74C920B0" w:rsidR="006822A2" w:rsidRPr="00DC55DE" w:rsidRDefault="006822A2" w:rsidP="00725586">
            <w:pPr>
              <w:spacing w:before="100" w:beforeAutospacing="1" w:after="100" w:afterAutospacing="1" w:line="390" w:lineRule="atLeast"/>
              <w:ind w:left="720"/>
              <w:rPr>
                <w:rFonts w:ascii="Arial" w:eastAsia="Times New Roman" w:hAnsi="Arial" w:cs="Arial"/>
                <w:b/>
                <w:bCs/>
                <w:sz w:val="20"/>
                <w:szCs w:val="20"/>
              </w:rPr>
            </w:pPr>
            <w:r w:rsidRPr="00DC55DE">
              <w:rPr>
                <w:rFonts w:ascii="Arial" w:eastAsia="Times New Roman" w:hAnsi="Arial" w:cs="Arial"/>
                <w:color w:val="000000"/>
                <w:sz w:val="20"/>
                <w:szCs w:val="20"/>
              </w:rPr>
              <w:t>Rhinoplasty</w:t>
            </w:r>
          </w:p>
        </w:tc>
        <w:tc>
          <w:tcPr>
            <w:tcW w:w="1814" w:type="dxa"/>
            <w:vAlign w:val="bottom"/>
          </w:tcPr>
          <w:p w14:paraId="4C37160E" w14:textId="6721CF14" w:rsidR="006822A2" w:rsidRPr="00DC55DE" w:rsidRDefault="006822A2" w:rsidP="005A11C7">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color w:val="000000"/>
                <w:sz w:val="20"/>
                <w:szCs w:val="20"/>
              </w:rPr>
              <w:t>833</w:t>
            </w:r>
          </w:p>
        </w:tc>
        <w:tc>
          <w:tcPr>
            <w:tcW w:w="1994" w:type="dxa"/>
            <w:vAlign w:val="bottom"/>
          </w:tcPr>
          <w:p w14:paraId="7855FE56" w14:textId="171210E7" w:rsidR="006822A2" w:rsidRPr="00DC55DE" w:rsidRDefault="006822A2" w:rsidP="005A11C7">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color w:val="000000"/>
                <w:sz w:val="20"/>
                <w:szCs w:val="20"/>
              </w:rPr>
              <w:t>493</w:t>
            </w:r>
          </w:p>
        </w:tc>
        <w:tc>
          <w:tcPr>
            <w:tcW w:w="1650" w:type="dxa"/>
            <w:vAlign w:val="bottom"/>
          </w:tcPr>
          <w:p w14:paraId="160B0EA0" w14:textId="46678BDB" w:rsidR="006822A2" w:rsidRPr="00DC55DE" w:rsidRDefault="006822A2" w:rsidP="006822A2">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color w:val="000000"/>
                <w:sz w:val="20"/>
                <w:szCs w:val="20"/>
              </w:rPr>
              <w:t>40.82</w:t>
            </w:r>
          </w:p>
        </w:tc>
      </w:tr>
      <w:tr w:rsidR="006822A2" w:rsidRPr="00DC55DE" w14:paraId="1F8A45C2" w14:textId="77777777" w:rsidTr="00DC55DE">
        <w:trPr>
          <w:trHeight w:val="288"/>
        </w:trPr>
        <w:tc>
          <w:tcPr>
            <w:tcW w:w="4188" w:type="dxa"/>
            <w:vAlign w:val="bottom"/>
          </w:tcPr>
          <w:p w14:paraId="6840C98D" w14:textId="68B0FAFD" w:rsidR="006822A2" w:rsidRPr="00DC55DE" w:rsidRDefault="006822A2" w:rsidP="00725586">
            <w:pPr>
              <w:spacing w:before="100" w:beforeAutospacing="1" w:after="100" w:afterAutospacing="1" w:line="390" w:lineRule="atLeast"/>
              <w:ind w:left="720"/>
              <w:rPr>
                <w:rFonts w:ascii="Arial" w:eastAsia="Times New Roman" w:hAnsi="Arial" w:cs="Arial"/>
                <w:b/>
                <w:bCs/>
                <w:sz w:val="20"/>
                <w:szCs w:val="20"/>
              </w:rPr>
            </w:pPr>
            <w:r w:rsidRPr="00DC55DE">
              <w:rPr>
                <w:rFonts w:ascii="Arial" w:eastAsia="Times New Roman" w:hAnsi="Arial" w:cs="Arial"/>
                <w:color w:val="000000"/>
                <w:sz w:val="20"/>
                <w:szCs w:val="20"/>
              </w:rPr>
              <w:t>Mandible or Midface Fractures</w:t>
            </w:r>
          </w:p>
        </w:tc>
        <w:tc>
          <w:tcPr>
            <w:tcW w:w="1814" w:type="dxa"/>
            <w:vAlign w:val="bottom"/>
          </w:tcPr>
          <w:p w14:paraId="1881272D" w14:textId="66AF7613" w:rsidR="006822A2" w:rsidRPr="00DC55DE" w:rsidRDefault="006822A2" w:rsidP="005A11C7">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color w:val="000000"/>
                <w:sz w:val="20"/>
                <w:szCs w:val="20"/>
              </w:rPr>
              <w:t>646</w:t>
            </w:r>
          </w:p>
        </w:tc>
        <w:tc>
          <w:tcPr>
            <w:tcW w:w="1994" w:type="dxa"/>
            <w:vAlign w:val="bottom"/>
          </w:tcPr>
          <w:p w14:paraId="2DC8B3FA" w14:textId="74519D1A" w:rsidR="006822A2" w:rsidRPr="00DC55DE" w:rsidRDefault="006822A2" w:rsidP="005A11C7">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color w:val="000000"/>
                <w:sz w:val="20"/>
                <w:szCs w:val="20"/>
              </w:rPr>
              <w:t>549</w:t>
            </w:r>
          </w:p>
        </w:tc>
        <w:tc>
          <w:tcPr>
            <w:tcW w:w="1650" w:type="dxa"/>
            <w:vAlign w:val="bottom"/>
          </w:tcPr>
          <w:p w14:paraId="07AD545E" w14:textId="32E03B9F" w:rsidR="006822A2" w:rsidRPr="00DC55DE" w:rsidRDefault="006822A2" w:rsidP="006822A2">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color w:val="000000"/>
                <w:sz w:val="20"/>
                <w:szCs w:val="20"/>
              </w:rPr>
              <w:t>15.02</w:t>
            </w:r>
          </w:p>
        </w:tc>
      </w:tr>
      <w:tr w:rsidR="006822A2" w:rsidRPr="00DC55DE" w14:paraId="173F7805" w14:textId="77777777" w:rsidTr="00DC55DE">
        <w:trPr>
          <w:trHeight w:val="288"/>
        </w:trPr>
        <w:tc>
          <w:tcPr>
            <w:tcW w:w="4188" w:type="dxa"/>
            <w:vAlign w:val="bottom"/>
          </w:tcPr>
          <w:p w14:paraId="72C69032" w14:textId="095E6383" w:rsidR="006822A2" w:rsidRPr="00DC55DE" w:rsidRDefault="006822A2" w:rsidP="006822A2">
            <w:pPr>
              <w:spacing w:before="100" w:beforeAutospacing="1" w:after="100" w:afterAutospacing="1" w:line="390" w:lineRule="atLeast"/>
              <w:ind w:left="720"/>
              <w:rPr>
                <w:rFonts w:ascii="Arial" w:eastAsia="Times New Roman" w:hAnsi="Arial" w:cs="Arial"/>
                <w:b/>
                <w:bCs/>
                <w:sz w:val="20"/>
                <w:szCs w:val="20"/>
              </w:rPr>
            </w:pPr>
            <w:r w:rsidRPr="00DC55DE">
              <w:rPr>
                <w:rFonts w:ascii="Arial" w:eastAsia="Times New Roman" w:hAnsi="Arial" w:cs="Arial"/>
                <w:color w:val="000000"/>
                <w:sz w:val="20"/>
                <w:szCs w:val="20"/>
              </w:rPr>
              <w:t>Flaps or Grafts</w:t>
            </w:r>
          </w:p>
        </w:tc>
        <w:tc>
          <w:tcPr>
            <w:tcW w:w="1814" w:type="dxa"/>
            <w:vAlign w:val="bottom"/>
          </w:tcPr>
          <w:p w14:paraId="4696C094" w14:textId="28DFB817" w:rsidR="006822A2" w:rsidRPr="00DC55DE" w:rsidRDefault="006822A2" w:rsidP="005A11C7">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color w:val="000000"/>
                <w:sz w:val="20"/>
                <w:szCs w:val="20"/>
              </w:rPr>
              <w:t>2585</w:t>
            </w:r>
          </w:p>
        </w:tc>
        <w:tc>
          <w:tcPr>
            <w:tcW w:w="1994" w:type="dxa"/>
            <w:vAlign w:val="bottom"/>
          </w:tcPr>
          <w:p w14:paraId="2066D5B2" w14:textId="29A610B7" w:rsidR="006822A2" w:rsidRPr="00DC55DE" w:rsidRDefault="006822A2" w:rsidP="005A11C7">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color w:val="000000"/>
                <w:sz w:val="20"/>
                <w:szCs w:val="20"/>
              </w:rPr>
              <w:t>2124</w:t>
            </w:r>
          </w:p>
        </w:tc>
        <w:tc>
          <w:tcPr>
            <w:tcW w:w="1650" w:type="dxa"/>
            <w:vAlign w:val="bottom"/>
          </w:tcPr>
          <w:p w14:paraId="2420BEAB" w14:textId="331A546F" w:rsidR="006822A2" w:rsidRPr="00DC55DE" w:rsidRDefault="006822A2" w:rsidP="006822A2">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color w:val="000000"/>
                <w:sz w:val="20"/>
                <w:szCs w:val="20"/>
              </w:rPr>
              <w:t>17.83</w:t>
            </w:r>
          </w:p>
        </w:tc>
      </w:tr>
      <w:tr w:rsidR="006822A2" w:rsidRPr="00DC55DE" w14:paraId="71ECAC3D" w14:textId="77777777" w:rsidTr="00DC55DE">
        <w:trPr>
          <w:trHeight w:val="288"/>
        </w:trPr>
        <w:tc>
          <w:tcPr>
            <w:tcW w:w="4188" w:type="dxa"/>
            <w:vAlign w:val="bottom"/>
          </w:tcPr>
          <w:p w14:paraId="6E324010" w14:textId="09CDE352" w:rsidR="006822A2" w:rsidRPr="00DC55DE" w:rsidRDefault="006822A2" w:rsidP="00725586">
            <w:pPr>
              <w:spacing w:before="100" w:beforeAutospacing="1" w:after="100" w:afterAutospacing="1" w:line="390" w:lineRule="atLeast"/>
              <w:ind w:left="720"/>
              <w:rPr>
                <w:rFonts w:ascii="Arial" w:eastAsia="Times New Roman" w:hAnsi="Arial" w:cs="Arial"/>
                <w:b/>
                <w:bCs/>
                <w:sz w:val="20"/>
                <w:szCs w:val="20"/>
              </w:rPr>
            </w:pPr>
          </w:p>
        </w:tc>
        <w:tc>
          <w:tcPr>
            <w:tcW w:w="1814" w:type="dxa"/>
            <w:vAlign w:val="bottom"/>
          </w:tcPr>
          <w:p w14:paraId="18D08F50" w14:textId="77777777" w:rsidR="006822A2" w:rsidRPr="00DC55DE" w:rsidRDefault="006822A2" w:rsidP="005A11C7">
            <w:pPr>
              <w:spacing w:before="100" w:beforeAutospacing="1" w:after="100" w:afterAutospacing="1" w:line="390" w:lineRule="atLeast"/>
              <w:rPr>
                <w:rFonts w:ascii="Arial" w:eastAsia="Times New Roman" w:hAnsi="Arial" w:cs="Arial"/>
                <w:b/>
                <w:bCs/>
                <w:color w:val="000000"/>
                <w:sz w:val="20"/>
                <w:szCs w:val="20"/>
              </w:rPr>
            </w:pPr>
          </w:p>
        </w:tc>
        <w:tc>
          <w:tcPr>
            <w:tcW w:w="1994" w:type="dxa"/>
            <w:vAlign w:val="bottom"/>
          </w:tcPr>
          <w:p w14:paraId="1416C050" w14:textId="77777777" w:rsidR="006822A2" w:rsidRPr="00DC55DE" w:rsidRDefault="006822A2" w:rsidP="005A11C7">
            <w:pPr>
              <w:spacing w:before="100" w:beforeAutospacing="1" w:after="100" w:afterAutospacing="1" w:line="390" w:lineRule="atLeast"/>
              <w:rPr>
                <w:rFonts w:ascii="Arial" w:eastAsia="Times New Roman" w:hAnsi="Arial" w:cs="Arial"/>
                <w:b/>
                <w:bCs/>
                <w:color w:val="000000"/>
                <w:sz w:val="20"/>
                <w:szCs w:val="20"/>
              </w:rPr>
            </w:pPr>
          </w:p>
        </w:tc>
        <w:tc>
          <w:tcPr>
            <w:tcW w:w="1650" w:type="dxa"/>
            <w:vAlign w:val="bottom"/>
          </w:tcPr>
          <w:p w14:paraId="47DC8525" w14:textId="77777777" w:rsidR="006822A2" w:rsidRPr="00DC55DE" w:rsidRDefault="006822A2" w:rsidP="00250430">
            <w:pPr>
              <w:spacing w:before="100" w:beforeAutospacing="1" w:after="100" w:afterAutospacing="1" w:line="390" w:lineRule="atLeast"/>
              <w:rPr>
                <w:rFonts w:ascii="Arial" w:eastAsia="Times New Roman" w:hAnsi="Arial" w:cs="Arial"/>
                <w:b/>
                <w:bCs/>
                <w:color w:val="000000"/>
                <w:sz w:val="20"/>
                <w:szCs w:val="20"/>
              </w:rPr>
            </w:pPr>
          </w:p>
        </w:tc>
      </w:tr>
      <w:tr w:rsidR="009F3B9E" w:rsidRPr="00DC55DE" w14:paraId="5ACBA7BE" w14:textId="77777777" w:rsidTr="00DC55DE">
        <w:trPr>
          <w:trHeight w:val="288"/>
        </w:trPr>
        <w:tc>
          <w:tcPr>
            <w:tcW w:w="4188" w:type="dxa"/>
          </w:tcPr>
          <w:p w14:paraId="249E3478" w14:textId="7ADF449F" w:rsidR="009F3B9E" w:rsidRPr="00DC55DE" w:rsidRDefault="009F3B9E" w:rsidP="00725586">
            <w:pPr>
              <w:spacing w:before="100" w:beforeAutospacing="1" w:after="100" w:afterAutospacing="1" w:line="390" w:lineRule="atLeast"/>
              <w:ind w:left="720"/>
              <w:rPr>
                <w:rFonts w:ascii="Arial" w:eastAsia="Times New Roman" w:hAnsi="Arial" w:cs="Arial"/>
                <w:b/>
                <w:bCs/>
                <w:sz w:val="20"/>
                <w:szCs w:val="20"/>
              </w:rPr>
            </w:pPr>
            <w:r w:rsidRPr="00DC55DE">
              <w:rPr>
                <w:rFonts w:ascii="Arial" w:eastAsia="Times New Roman" w:hAnsi="Arial" w:cs="Arial"/>
                <w:b/>
                <w:bCs/>
                <w:sz w:val="20"/>
                <w:szCs w:val="20"/>
              </w:rPr>
              <w:t>General and Pediatrics</w:t>
            </w:r>
            <w:r w:rsidR="00DC55DE" w:rsidRPr="00DC55DE">
              <w:rPr>
                <w:rFonts w:ascii="Arial" w:eastAsia="Times New Roman" w:hAnsi="Arial" w:cs="Arial"/>
                <w:b/>
                <w:bCs/>
                <w:sz w:val="20"/>
                <w:szCs w:val="20"/>
              </w:rPr>
              <w:t xml:space="preserve"> (total)</w:t>
            </w:r>
          </w:p>
        </w:tc>
        <w:tc>
          <w:tcPr>
            <w:tcW w:w="1814" w:type="dxa"/>
            <w:vAlign w:val="bottom"/>
          </w:tcPr>
          <w:p w14:paraId="644F9DB5" w14:textId="6F2D9D2A" w:rsidR="009F3B9E" w:rsidRPr="00DC55DE" w:rsidRDefault="009F3B9E" w:rsidP="005A11C7">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b/>
                <w:bCs/>
                <w:color w:val="000000"/>
                <w:sz w:val="20"/>
                <w:szCs w:val="20"/>
              </w:rPr>
              <w:t>871</w:t>
            </w:r>
          </w:p>
        </w:tc>
        <w:tc>
          <w:tcPr>
            <w:tcW w:w="1994" w:type="dxa"/>
            <w:vAlign w:val="bottom"/>
          </w:tcPr>
          <w:p w14:paraId="5D6218D8" w14:textId="43F346C0" w:rsidR="009F3B9E" w:rsidRPr="00DC55DE" w:rsidRDefault="009F3B9E" w:rsidP="005A11C7">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b/>
                <w:bCs/>
                <w:color w:val="000000"/>
                <w:sz w:val="20"/>
                <w:szCs w:val="20"/>
              </w:rPr>
              <w:t>611</w:t>
            </w:r>
          </w:p>
        </w:tc>
        <w:tc>
          <w:tcPr>
            <w:tcW w:w="1650" w:type="dxa"/>
            <w:vAlign w:val="bottom"/>
          </w:tcPr>
          <w:p w14:paraId="17600C7C" w14:textId="66EDFC34" w:rsidR="009F3B9E" w:rsidRPr="00DC55DE" w:rsidRDefault="009F3B9E" w:rsidP="00250430">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b/>
                <w:bCs/>
                <w:color w:val="000000"/>
                <w:sz w:val="20"/>
                <w:szCs w:val="20"/>
              </w:rPr>
              <w:t>29.85</w:t>
            </w:r>
          </w:p>
        </w:tc>
      </w:tr>
      <w:tr w:rsidR="00DC55DE" w:rsidRPr="00DC55DE" w14:paraId="1B93C95D" w14:textId="77777777" w:rsidTr="00DC55DE">
        <w:trPr>
          <w:trHeight w:val="288"/>
        </w:trPr>
        <w:tc>
          <w:tcPr>
            <w:tcW w:w="4188" w:type="dxa"/>
            <w:vAlign w:val="bottom"/>
          </w:tcPr>
          <w:p w14:paraId="42028A15" w14:textId="7B5C23F4" w:rsidR="00DC55DE" w:rsidRPr="00DC55DE" w:rsidRDefault="00DC55DE" w:rsidP="006822A2">
            <w:pPr>
              <w:spacing w:before="100" w:beforeAutospacing="1" w:after="100" w:afterAutospacing="1" w:line="390" w:lineRule="atLeast"/>
              <w:ind w:left="720"/>
              <w:rPr>
                <w:rFonts w:ascii="Arial" w:eastAsia="Times New Roman" w:hAnsi="Arial" w:cs="Arial"/>
                <w:b/>
                <w:bCs/>
                <w:sz w:val="20"/>
                <w:szCs w:val="20"/>
              </w:rPr>
            </w:pPr>
            <w:r w:rsidRPr="00DC55DE">
              <w:rPr>
                <w:rFonts w:ascii="Arial" w:eastAsia="Times New Roman" w:hAnsi="Arial" w:cs="Arial"/>
                <w:color w:val="000000"/>
                <w:sz w:val="20"/>
                <w:szCs w:val="20"/>
              </w:rPr>
              <w:t>Airway  (Pediatric and Adult)</w:t>
            </w:r>
          </w:p>
        </w:tc>
        <w:tc>
          <w:tcPr>
            <w:tcW w:w="1814" w:type="dxa"/>
            <w:vAlign w:val="bottom"/>
          </w:tcPr>
          <w:p w14:paraId="76781DF1" w14:textId="15B91A43" w:rsidR="00DC55DE" w:rsidRPr="00DC55DE" w:rsidRDefault="00DC55DE" w:rsidP="005A11C7">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color w:val="000000"/>
                <w:sz w:val="20"/>
                <w:szCs w:val="20"/>
              </w:rPr>
              <w:t>*</w:t>
            </w:r>
          </w:p>
        </w:tc>
        <w:tc>
          <w:tcPr>
            <w:tcW w:w="1994" w:type="dxa"/>
            <w:vAlign w:val="bottom"/>
          </w:tcPr>
          <w:p w14:paraId="7921B057" w14:textId="793128EB" w:rsidR="00DC55DE" w:rsidRPr="00DC55DE" w:rsidRDefault="00DC55DE" w:rsidP="005A11C7">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color w:val="000000"/>
                <w:sz w:val="20"/>
                <w:szCs w:val="20"/>
              </w:rPr>
              <w:t>*</w:t>
            </w:r>
          </w:p>
        </w:tc>
        <w:tc>
          <w:tcPr>
            <w:tcW w:w="1650" w:type="dxa"/>
            <w:vAlign w:val="bottom"/>
          </w:tcPr>
          <w:p w14:paraId="1C76FB4F" w14:textId="77777777" w:rsidR="00DC55DE" w:rsidRPr="00DC55DE" w:rsidRDefault="00DC55DE" w:rsidP="00250430">
            <w:pPr>
              <w:spacing w:before="100" w:beforeAutospacing="1" w:after="100" w:afterAutospacing="1" w:line="390" w:lineRule="atLeast"/>
              <w:rPr>
                <w:rFonts w:ascii="Arial" w:eastAsia="Times New Roman" w:hAnsi="Arial" w:cs="Arial"/>
                <w:b/>
                <w:bCs/>
                <w:color w:val="000000"/>
                <w:sz w:val="20"/>
                <w:szCs w:val="20"/>
              </w:rPr>
            </w:pPr>
          </w:p>
        </w:tc>
      </w:tr>
      <w:tr w:rsidR="00DC55DE" w:rsidRPr="00DC55DE" w14:paraId="24B10EE1" w14:textId="77777777" w:rsidTr="00DC55DE">
        <w:trPr>
          <w:trHeight w:val="288"/>
        </w:trPr>
        <w:tc>
          <w:tcPr>
            <w:tcW w:w="4188" w:type="dxa"/>
            <w:vAlign w:val="bottom"/>
          </w:tcPr>
          <w:p w14:paraId="022F1923" w14:textId="7E9C2618" w:rsidR="00DC55DE" w:rsidRPr="00DC55DE" w:rsidRDefault="00DC55DE" w:rsidP="00725586">
            <w:pPr>
              <w:spacing w:before="100" w:beforeAutospacing="1" w:after="100" w:afterAutospacing="1" w:line="390" w:lineRule="atLeast"/>
              <w:ind w:left="720"/>
              <w:rPr>
                <w:rFonts w:ascii="Arial" w:eastAsia="Times New Roman" w:hAnsi="Arial" w:cs="Arial"/>
                <w:b/>
                <w:bCs/>
                <w:sz w:val="20"/>
                <w:szCs w:val="20"/>
              </w:rPr>
            </w:pPr>
            <w:r w:rsidRPr="00DC55DE">
              <w:rPr>
                <w:rFonts w:ascii="Arial" w:eastAsia="Times New Roman" w:hAnsi="Arial" w:cs="Arial"/>
                <w:color w:val="000000"/>
                <w:sz w:val="20"/>
                <w:szCs w:val="20"/>
              </w:rPr>
              <w:t>Congenital Neck Masses</w:t>
            </w:r>
          </w:p>
        </w:tc>
        <w:tc>
          <w:tcPr>
            <w:tcW w:w="1814" w:type="dxa"/>
            <w:vAlign w:val="bottom"/>
          </w:tcPr>
          <w:p w14:paraId="63E412A7" w14:textId="6DFBC27E" w:rsidR="00DC55DE" w:rsidRPr="00DC55DE" w:rsidRDefault="00DC55DE" w:rsidP="005A11C7">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color w:val="000000"/>
                <w:sz w:val="20"/>
                <w:szCs w:val="20"/>
              </w:rPr>
              <w:t>368</w:t>
            </w:r>
          </w:p>
        </w:tc>
        <w:tc>
          <w:tcPr>
            <w:tcW w:w="1994" w:type="dxa"/>
            <w:vAlign w:val="bottom"/>
          </w:tcPr>
          <w:p w14:paraId="3FAC80B0" w14:textId="6E61572E" w:rsidR="00DC55DE" w:rsidRPr="00DC55DE" w:rsidRDefault="00DC55DE" w:rsidP="005A11C7">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color w:val="000000"/>
                <w:sz w:val="20"/>
                <w:szCs w:val="20"/>
              </w:rPr>
              <w:t>247</w:t>
            </w:r>
          </w:p>
        </w:tc>
        <w:tc>
          <w:tcPr>
            <w:tcW w:w="1650" w:type="dxa"/>
            <w:vAlign w:val="bottom"/>
          </w:tcPr>
          <w:p w14:paraId="57D1BF9F" w14:textId="62588F15" w:rsidR="00DC55DE" w:rsidRPr="00DC55DE" w:rsidRDefault="00DC55DE" w:rsidP="00DC55DE">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bCs/>
                <w:color w:val="000000"/>
                <w:sz w:val="20"/>
                <w:szCs w:val="20"/>
              </w:rPr>
              <w:t>32.88</w:t>
            </w:r>
          </w:p>
        </w:tc>
      </w:tr>
      <w:tr w:rsidR="00DC55DE" w:rsidRPr="00DC55DE" w14:paraId="2BAC1D20" w14:textId="77777777" w:rsidTr="00DC55DE">
        <w:trPr>
          <w:trHeight w:val="288"/>
        </w:trPr>
        <w:tc>
          <w:tcPr>
            <w:tcW w:w="4188" w:type="dxa"/>
            <w:vAlign w:val="bottom"/>
          </w:tcPr>
          <w:p w14:paraId="596DF6C7" w14:textId="476E6F03" w:rsidR="00DC55DE" w:rsidRPr="00DC55DE" w:rsidRDefault="00DC55DE" w:rsidP="00725586">
            <w:pPr>
              <w:spacing w:before="100" w:beforeAutospacing="1" w:after="100" w:afterAutospacing="1" w:line="390" w:lineRule="atLeast"/>
              <w:ind w:left="720"/>
              <w:rPr>
                <w:rFonts w:ascii="Arial" w:eastAsia="Times New Roman" w:hAnsi="Arial" w:cs="Arial"/>
                <w:b/>
                <w:bCs/>
                <w:sz w:val="20"/>
                <w:szCs w:val="20"/>
              </w:rPr>
            </w:pPr>
            <w:r w:rsidRPr="00DC55DE">
              <w:rPr>
                <w:rFonts w:ascii="Arial" w:eastAsia="Times New Roman" w:hAnsi="Arial" w:cs="Arial"/>
                <w:color w:val="000000"/>
                <w:sz w:val="20"/>
                <w:szCs w:val="20"/>
              </w:rPr>
              <w:t>Ethmoidectomy</w:t>
            </w:r>
          </w:p>
        </w:tc>
        <w:tc>
          <w:tcPr>
            <w:tcW w:w="1814" w:type="dxa"/>
            <w:vAlign w:val="bottom"/>
          </w:tcPr>
          <w:p w14:paraId="6AA1215C" w14:textId="511BBD1B" w:rsidR="00DC55DE" w:rsidRPr="00DC55DE" w:rsidRDefault="00DC55DE" w:rsidP="005A11C7">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color w:val="000000"/>
                <w:sz w:val="20"/>
                <w:szCs w:val="20"/>
              </w:rPr>
              <w:t>*</w:t>
            </w:r>
          </w:p>
        </w:tc>
        <w:tc>
          <w:tcPr>
            <w:tcW w:w="1994" w:type="dxa"/>
            <w:vAlign w:val="bottom"/>
          </w:tcPr>
          <w:p w14:paraId="4289A3EF" w14:textId="30329445" w:rsidR="00DC55DE" w:rsidRPr="00DC55DE" w:rsidRDefault="00DC55DE" w:rsidP="005A11C7">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color w:val="000000"/>
                <w:sz w:val="20"/>
                <w:szCs w:val="20"/>
              </w:rPr>
              <w:t>*</w:t>
            </w:r>
          </w:p>
        </w:tc>
        <w:tc>
          <w:tcPr>
            <w:tcW w:w="1650" w:type="dxa"/>
            <w:vAlign w:val="bottom"/>
          </w:tcPr>
          <w:p w14:paraId="3562D5AD" w14:textId="77777777" w:rsidR="00DC55DE" w:rsidRPr="00DC55DE" w:rsidRDefault="00DC55DE" w:rsidP="00250430">
            <w:pPr>
              <w:spacing w:before="100" w:beforeAutospacing="1" w:after="100" w:afterAutospacing="1" w:line="390" w:lineRule="atLeast"/>
              <w:rPr>
                <w:rFonts w:ascii="Arial" w:eastAsia="Times New Roman" w:hAnsi="Arial" w:cs="Arial"/>
                <w:bCs/>
                <w:color w:val="000000"/>
                <w:sz w:val="20"/>
                <w:szCs w:val="20"/>
              </w:rPr>
            </w:pPr>
          </w:p>
        </w:tc>
      </w:tr>
      <w:tr w:rsidR="00DC55DE" w:rsidRPr="00DC55DE" w14:paraId="3F6D727E" w14:textId="77777777" w:rsidTr="00DC55DE">
        <w:trPr>
          <w:trHeight w:val="288"/>
        </w:trPr>
        <w:tc>
          <w:tcPr>
            <w:tcW w:w="4188" w:type="dxa"/>
            <w:vAlign w:val="bottom"/>
          </w:tcPr>
          <w:p w14:paraId="7AF6EA08" w14:textId="72A5AF83" w:rsidR="00DC55DE" w:rsidRPr="00DC55DE" w:rsidRDefault="00DC55DE" w:rsidP="00725586">
            <w:pPr>
              <w:spacing w:before="100" w:beforeAutospacing="1" w:after="100" w:afterAutospacing="1" w:line="390" w:lineRule="atLeast"/>
              <w:ind w:left="720"/>
              <w:rPr>
                <w:rFonts w:ascii="Arial" w:eastAsia="Times New Roman" w:hAnsi="Arial" w:cs="Arial"/>
                <w:b/>
                <w:bCs/>
                <w:sz w:val="20"/>
                <w:szCs w:val="20"/>
              </w:rPr>
            </w:pPr>
            <w:r w:rsidRPr="00DC55DE">
              <w:rPr>
                <w:rFonts w:ascii="Arial" w:eastAsia="Times New Roman" w:hAnsi="Arial" w:cs="Arial"/>
                <w:color w:val="000000"/>
                <w:sz w:val="20"/>
                <w:szCs w:val="20"/>
              </w:rPr>
              <w:t>Bronchoscopy</w:t>
            </w:r>
          </w:p>
        </w:tc>
        <w:tc>
          <w:tcPr>
            <w:tcW w:w="1814" w:type="dxa"/>
            <w:vAlign w:val="bottom"/>
          </w:tcPr>
          <w:p w14:paraId="6D7D3FF9" w14:textId="1F6EDE48" w:rsidR="00DC55DE" w:rsidRPr="00DC55DE" w:rsidRDefault="00DC55DE" w:rsidP="005A11C7">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color w:val="000000"/>
                <w:sz w:val="20"/>
                <w:szCs w:val="20"/>
              </w:rPr>
              <w:t>503</w:t>
            </w:r>
          </w:p>
        </w:tc>
        <w:tc>
          <w:tcPr>
            <w:tcW w:w="1994" w:type="dxa"/>
            <w:vAlign w:val="bottom"/>
          </w:tcPr>
          <w:p w14:paraId="790C1217" w14:textId="7B522102" w:rsidR="00DC55DE" w:rsidRPr="00DC55DE" w:rsidRDefault="00DC55DE" w:rsidP="005A11C7">
            <w:pPr>
              <w:spacing w:before="100" w:beforeAutospacing="1" w:after="100" w:afterAutospacing="1" w:line="390" w:lineRule="atLeast"/>
              <w:rPr>
                <w:rFonts w:ascii="Arial" w:eastAsia="Times New Roman" w:hAnsi="Arial" w:cs="Arial"/>
                <w:b/>
                <w:bCs/>
                <w:color w:val="000000"/>
                <w:sz w:val="20"/>
                <w:szCs w:val="20"/>
              </w:rPr>
            </w:pPr>
            <w:r w:rsidRPr="00DC55DE">
              <w:rPr>
                <w:rFonts w:ascii="Arial" w:eastAsia="Times New Roman" w:hAnsi="Arial" w:cs="Arial"/>
                <w:color w:val="000000"/>
                <w:sz w:val="20"/>
                <w:szCs w:val="20"/>
              </w:rPr>
              <w:t>364</w:t>
            </w:r>
          </w:p>
        </w:tc>
        <w:tc>
          <w:tcPr>
            <w:tcW w:w="1650" w:type="dxa"/>
            <w:vAlign w:val="bottom"/>
          </w:tcPr>
          <w:p w14:paraId="5F1EE614" w14:textId="7A75F443" w:rsidR="00DC55DE" w:rsidRPr="00DC55DE" w:rsidRDefault="00DC55DE" w:rsidP="00DC55DE">
            <w:pPr>
              <w:spacing w:before="100" w:beforeAutospacing="1" w:after="100" w:afterAutospacing="1" w:line="390" w:lineRule="atLeast"/>
              <w:rPr>
                <w:rFonts w:ascii="Arial" w:eastAsia="Times New Roman" w:hAnsi="Arial" w:cs="Arial"/>
                <w:bCs/>
                <w:color w:val="000000"/>
                <w:sz w:val="20"/>
                <w:szCs w:val="20"/>
              </w:rPr>
            </w:pPr>
            <w:r w:rsidRPr="00DC55DE">
              <w:rPr>
                <w:rFonts w:ascii="Arial" w:eastAsia="Times New Roman" w:hAnsi="Arial" w:cs="Arial"/>
                <w:bCs/>
                <w:color w:val="000000"/>
                <w:sz w:val="20"/>
                <w:szCs w:val="20"/>
              </w:rPr>
              <w:t>27.63</w:t>
            </w:r>
          </w:p>
        </w:tc>
      </w:tr>
      <w:tr w:rsidR="006822A2" w:rsidRPr="00DC55DE" w14:paraId="129CCD16" w14:textId="77777777" w:rsidTr="00DC55DE">
        <w:trPr>
          <w:trHeight w:val="288"/>
        </w:trPr>
        <w:tc>
          <w:tcPr>
            <w:tcW w:w="4188" w:type="dxa"/>
            <w:vAlign w:val="bottom"/>
          </w:tcPr>
          <w:p w14:paraId="696DB2AD" w14:textId="32B9DE26" w:rsidR="006822A2" w:rsidRPr="00DC55DE" w:rsidRDefault="006822A2" w:rsidP="005A11C7">
            <w:pPr>
              <w:spacing w:before="100" w:beforeAutospacing="1" w:after="100" w:afterAutospacing="1" w:line="390" w:lineRule="atLeast"/>
              <w:rPr>
                <w:rFonts w:ascii="Arial" w:eastAsia="Times New Roman" w:hAnsi="Arial" w:cs="Arial"/>
                <w:bCs/>
                <w:sz w:val="24"/>
                <w:szCs w:val="24"/>
              </w:rPr>
            </w:pPr>
          </w:p>
        </w:tc>
        <w:tc>
          <w:tcPr>
            <w:tcW w:w="1814" w:type="dxa"/>
            <w:vAlign w:val="bottom"/>
          </w:tcPr>
          <w:p w14:paraId="306C879E" w14:textId="77777777" w:rsidR="006822A2" w:rsidRPr="00DC55DE" w:rsidRDefault="006822A2" w:rsidP="005A11C7">
            <w:pPr>
              <w:spacing w:before="100" w:beforeAutospacing="1" w:after="100" w:afterAutospacing="1" w:line="390" w:lineRule="atLeast"/>
              <w:rPr>
                <w:rFonts w:ascii="Arial" w:eastAsia="Times New Roman" w:hAnsi="Arial" w:cs="Arial"/>
                <w:bCs/>
                <w:sz w:val="24"/>
                <w:szCs w:val="24"/>
              </w:rPr>
            </w:pPr>
          </w:p>
        </w:tc>
        <w:tc>
          <w:tcPr>
            <w:tcW w:w="1994" w:type="dxa"/>
            <w:vAlign w:val="bottom"/>
          </w:tcPr>
          <w:p w14:paraId="4E9B7A09" w14:textId="77777777" w:rsidR="006822A2" w:rsidRPr="00DC55DE" w:rsidRDefault="006822A2" w:rsidP="005A11C7">
            <w:pPr>
              <w:spacing w:before="100" w:beforeAutospacing="1" w:after="100" w:afterAutospacing="1" w:line="390" w:lineRule="atLeast"/>
              <w:rPr>
                <w:rFonts w:ascii="Arial" w:eastAsia="Times New Roman" w:hAnsi="Arial" w:cs="Arial"/>
                <w:bCs/>
                <w:sz w:val="24"/>
                <w:szCs w:val="24"/>
              </w:rPr>
            </w:pPr>
          </w:p>
        </w:tc>
        <w:tc>
          <w:tcPr>
            <w:tcW w:w="1650" w:type="dxa"/>
            <w:vAlign w:val="bottom"/>
          </w:tcPr>
          <w:p w14:paraId="3DA5899B" w14:textId="77777777" w:rsidR="006822A2" w:rsidRPr="00DC55DE" w:rsidRDefault="006822A2" w:rsidP="005A11C7">
            <w:pPr>
              <w:spacing w:before="100" w:beforeAutospacing="1" w:after="100" w:afterAutospacing="1" w:line="390" w:lineRule="atLeast"/>
              <w:rPr>
                <w:rFonts w:ascii="Arial" w:eastAsia="Times New Roman" w:hAnsi="Arial" w:cs="Arial"/>
                <w:bCs/>
                <w:sz w:val="24"/>
                <w:szCs w:val="24"/>
              </w:rPr>
            </w:pPr>
          </w:p>
        </w:tc>
      </w:tr>
      <w:tr w:rsidR="009F3B9E" w:rsidRPr="00DC55DE" w14:paraId="69C199A6" w14:textId="77777777" w:rsidTr="00DC55DE">
        <w:trPr>
          <w:trHeight w:val="288"/>
        </w:trPr>
        <w:tc>
          <w:tcPr>
            <w:tcW w:w="4188" w:type="dxa"/>
          </w:tcPr>
          <w:p w14:paraId="1E4A03D5" w14:textId="1DBDC883" w:rsidR="009F3B9E" w:rsidRPr="00DC55DE" w:rsidRDefault="009F3B9E" w:rsidP="00DC55DE">
            <w:pPr>
              <w:spacing w:before="100" w:beforeAutospacing="1" w:after="100" w:afterAutospacing="1" w:line="390" w:lineRule="atLeast"/>
              <w:rPr>
                <w:rFonts w:ascii="Arial" w:eastAsia="Times New Roman" w:hAnsi="Arial" w:cs="Arial"/>
                <w:b/>
                <w:bCs/>
                <w:sz w:val="24"/>
                <w:szCs w:val="24"/>
              </w:rPr>
            </w:pPr>
            <w:r w:rsidRPr="00DC55DE">
              <w:rPr>
                <w:rFonts w:ascii="Arial" w:eastAsia="Times New Roman" w:hAnsi="Arial" w:cs="Arial"/>
                <w:b/>
                <w:bCs/>
                <w:sz w:val="24"/>
                <w:szCs w:val="24"/>
              </w:rPr>
              <w:t>Hospital Type</w:t>
            </w:r>
          </w:p>
        </w:tc>
        <w:tc>
          <w:tcPr>
            <w:tcW w:w="1814" w:type="dxa"/>
          </w:tcPr>
          <w:p w14:paraId="1881CAD6" w14:textId="14C1FA5F" w:rsidR="009F3B9E" w:rsidRPr="00DC55DE" w:rsidRDefault="009F3B9E" w:rsidP="005A11C7">
            <w:pPr>
              <w:spacing w:before="100" w:beforeAutospacing="1" w:after="100" w:afterAutospacing="1" w:line="390" w:lineRule="atLeast"/>
              <w:rPr>
                <w:rFonts w:ascii="Arial" w:eastAsia="Times New Roman" w:hAnsi="Arial" w:cs="Arial"/>
                <w:bCs/>
                <w:sz w:val="24"/>
                <w:szCs w:val="24"/>
              </w:rPr>
            </w:pPr>
          </w:p>
        </w:tc>
        <w:tc>
          <w:tcPr>
            <w:tcW w:w="1994" w:type="dxa"/>
          </w:tcPr>
          <w:p w14:paraId="464F4005" w14:textId="70AECB80" w:rsidR="009F3B9E" w:rsidRPr="00DC55DE" w:rsidRDefault="009F3B9E" w:rsidP="005A11C7">
            <w:pPr>
              <w:spacing w:before="100" w:beforeAutospacing="1" w:after="100" w:afterAutospacing="1" w:line="390" w:lineRule="atLeast"/>
              <w:rPr>
                <w:rFonts w:ascii="Arial" w:eastAsia="Times New Roman" w:hAnsi="Arial" w:cs="Arial"/>
                <w:bCs/>
                <w:sz w:val="24"/>
                <w:szCs w:val="24"/>
              </w:rPr>
            </w:pPr>
          </w:p>
        </w:tc>
        <w:tc>
          <w:tcPr>
            <w:tcW w:w="1650" w:type="dxa"/>
          </w:tcPr>
          <w:p w14:paraId="6957D635" w14:textId="7CC1E827" w:rsidR="009F3B9E" w:rsidRPr="00DC55DE" w:rsidRDefault="009F3B9E" w:rsidP="005A11C7">
            <w:pPr>
              <w:spacing w:before="100" w:beforeAutospacing="1" w:after="100" w:afterAutospacing="1" w:line="390" w:lineRule="atLeast"/>
              <w:rPr>
                <w:rFonts w:ascii="Arial" w:eastAsia="Times New Roman" w:hAnsi="Arial" w:cs="Arial"/>
                <w:bCs/>
                <w:sz w:val="24"/>
                <w:szCs w:val="24"/>
              </w:rPr>
            </w:pPr>
          </w:p>
        </w:tc>
      </w:tr>
      <w:tr w:rsidR="00DC55DE" w:rsidRPr="00DC55DE" w14:paraId="44D62A49" w14:textId="77777777" w:rsidTr="00DC55DE">
        <w:trPr>
          <w:trHeight w:val="288"/>
        </w:trPr>
        <w:tc>
          <w:tcPr>
            <w:tcW w:w="4188" w:type="dxa"/>
          </w:tcPr>
          <w:p w14:paraId="560419EC" w14:textId="77777777" w:rsidR="00DC55DE" w:rsidRPr="00DC55DE" w:rsidRDefault="00DC55DE" w:rsidP="00DC55DE">
            <w:pPr>
              <w:spacing w:before="100" w:beforeAutospacing="1" w:after="100" w:afterAutospacing="1" w:line="390" w:lineRule="atLeast"/>
              <w:rPr>
                <w:rFonts w:ascii="Arial" w:eastAsia="Times New Roman" w:hAnsi="Arial" w:cs="Arial"/>
                <w:b/>
                <w:bCs/>
                <w:sz w:val="24"/>
                <w:szCs w:val="24"/>
              </w:rPr>
            </w:pPr>
          </w:p>
        </w:tc>
        <w:tc>
          <w:tcPr>
            <w:tcW w:w="1814" w:type="dxa"/>
          </w:tcPr>
          <w:p w14:paraId="76635B55" w14:textId="77777777" w:rsidR="00DC55DE" w:rsidRPr="00DC55DE" w:rsidRDefault="00DC55DE" w:rsidP="005A11C7">
            <w:pPr>
              <w:spacing w:before="100" w:beforeAutospacing="1" w:after="100" w:afterAutospacing="1" w:line="390" w:lineRule="atLeast"/>
              <w:rPr>
                <w:rFonts w:ascii="Arial" w:eastAsia="Times New Roman" w:hAnsi="Arial" w:cs="Arial"/>
                <w:bCs/>
                <w:sz w:val="24"/>
                <w:szCs w:val="24"/>
              </w:rPr>
            </w:pPr>
          </w:p>
        </w:tc>
        <w:tc>
          <w:tcPr>
            <w:tcW w:w="1994" w:type="dxa"/>
          </w:tcPr>
          <w:p w14:paraId="5CB3BB98" w14:textId="77777777" w:rsidR="00DC55DE" w:rsidRPr="00DC55DE" w:rsidRDefault="00DC55DE" w:rsidP="005A11C7">
            <w:pPr>
              <w:spacing w:before="100" w:beforeAutospacing="1" w:after="100" w:afterAutospacing="1" w:line="390" w:lineRule="atLeast"/>
              <w:rPr>
                <w:rFonts w:ascii="Arial" w:eastAsia="Times New Roman" w:hAnsi="Arial" w:cs="Arial"/>
                <w:bCs/>
                <w:sz w:val="24"/>
                <w:szCs w:val="24"/>
              </w:rPr>
            </w:pPr>
          </w:p>
        </w:tc>
        <w:tc>
          <w:tcPr>
            <w:tcW w:w="1650" w:type="dxa"/>
          </w:tcPr>
          <w:p w14:paraId="7630AFD3" w14:textId="77777777" w:rsidR="00DC55DE" w:rsidRPr="00DC55DE" w:rsidRDefault="00DC55DE" w:rsidP="005A11C7">
            <w:pPr>
              <w:spacing w:before="100" w:beforeAutospacing="1" w:after="100" w:afterAutospacing="1" w:line="390" w:lineRule="atLeast"/>
              <w:rPr>
                <w:rFonts w:ascii="Arial" w:eastAsia="Times New Roman" w:hAnsi="Arial" w:cs="Arial"/>
                <w:bCs/>
                <w:sz w:val="24"/>
                <w:szCs w:val="24"/>
              </w:rPr>
            </w:pPr>
          </w:p>
        </w:tc>
      </w:tr>
      <w:tr w:rsidR="009F3B9E" w:rsidRPr="00DC55DE" w14:paraId="2CCD428C" w14:textId="77777777" w:rsidTr="00DC55DE">
        <w:trPr>
          <w:trHeight w:val="288"/>
        </w:trPr>
        <w:tc>
          <w:tcPr>
            <w:tcW w:w="4188" w:type="dxa"/>
          </w:tcPr>
          <w:p w14:paraId="433072CF" w14:textId="738A573C" w:rsidR="009F3B9E" w:rsidRPr="00DC55DE" w:rsidRDefault="009F3B9E" w:rsidP="00725586">
            <w:pPr>
              <w:spacing w:before="100" w:beforeAutospacing="1" w:after="100" w:afterAutospacing="1" w:line="390" w:lineRule="atLeast"/>
              <w:ind w:left="720"/>
              <w:rPr>
                <w:rFonts w:ascii="Arial" w:eastAsia="Times New Roman" w:hAnsi="Arial" w:cs="Arial"/>
                <w:b/>
                <w:bCs/>
                <w:sz w:val="20"/>
                <w:szCs w:val="20"/>
              </w:rPr>
            </w:pPr>
            <w:r w:rsidRPr="00DC55DE">
              <w:rPr>
                <w:rFonts w:ascii="Arial" w:eastAsia="Times New Roman" w:hAnsi="Arial" w:cs="Arial"/>
                <w:b/>
                <w:bCs/>
                <w:sz w:val="20"/>
                <w:szCs w:val="20"/>
              </w:rPr>
              <w:t>University</w:t>
            </w:r>
          </w:p>
        </w:tc>
        <w:tc>
          <w:tcPr>
            <w:tcW w:w="1814" w:type="dxa"/>
            <w:vAlign w:val="bottom"/>
          </w:tcPr>
          <w:p w14:paraId="34B1528E" w14:textId="78DF4370" w:rsidR="009F3B9E" w:rsidRPr="00DC55DE" w:rsidRDefault="009F3B9E" w:rsidP="005A11C7">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color w:val="000000"/>
                <w:sz w:val="20"/>
                <w:szCs w:val="20"/>
              </w:rPr>
              <w:t>18876</w:t>
            </w:r>
          </w:p>
        </w:tc>
        <w:tc>
          <w:tcPr>
            <w:tcW w:w="1994" w:type="dxa"/>
            <w:vAlign w:val="bottom"/>
          </w:tcPr>
          <w:p w14:paraId="11B8E5E2" w14:textId="15710DD2" w:rsidR="009F3B9E" w:rsidRPr="00DC55DE" w:rsidRDefault="009F3B9E" w:rsidP="005A11C7">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color w:val="000000"/>
                <w:sz w:val="20"/>
                <w:szCs w:val="20"/>
              </w:rPr>
              <w:t>13136</w:t>
            </w:r>
          </w:p>
        </w:tc>
        <w:tc>
          <w:tcPr>
            <w:tcW w:w="1650" w:type="dxa"/>
            <w:vAlign w:val="bottom"/>
          </w:tcPr>
          <w:p w14:paraId="7D57CFD6" w14:textId="0BFBF673" w:rsidR="009F3B9E" w:rsidRPr="00DC55DE" w:rsidRDefault="009F3B9E" w:rsidP="005A11C7">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color w:val="000000"/>
                <w:sz w:val="20"/>
                <w:szCs w:val="20"/>
              </w:rPr>
              <w:t>30.41</w:t>
            </w:r>
          </w:p>
        </w:tc>
      </w:tr>
      <w:tr w:rsidR="009F3B9E" w:rsidRPr="00DC55DE" w14:paraId="5E5DDB47" w14:textId="77777777" w:rsidTr="00DC55DE">
        <w:trPr>
          <w:trHeight w:val="288"/>
        </w:trPr>
        <w:tc>
          <w:tcPr>
            <w:tcW w:w="4188" w:type="dxa"/>
          </w:tcPr>
          <w:p w14:paraId="597ECDCC" w14:textId="60524C38" w:rsidR="009F3B9E" w:rsidRPr="00DC55DE" w:rsidRDefault="009F3B9E" w:rsidP="00725586">
            <w:pPr>
              <w:spacing w:before="100" w:beforeAutospacing="1" w:after="100" w:afterAutospacing="1" w:line="390" w:lineRule="atLeast"/>
              <w:ind w:left="720"/>
              <w:rPr>
                <w:rFonts w:ascii="Arial" w:eastAsia="Times New Roman" w:hAnsi="Arial" w:cs="Arial"/>
                <w:b/>
                <w:bCs/>
                <w:sz w:val="20"/>
                <w:szCs w:val="20"/>
              </w:rPr>
            </w:pPr>
            <w:r w:rsidRPr="00DC55DE">
              <w:rPr>
                <w:rFonts w:ascii="Arial" w:eastAsia="Times New Roman" w:hAnsi="Arial" w:cs="Arial"/>
                <w:b/>
                <w:bCs/>
                <w:sz w:val="20"/>
                <w:szCs w:val="20"/>
              </w:rPr>
              <w:t>Pediatric</w:t>
            </w:r>
          </w:p>
        </w:tc>
        <w:tc>
          <w:tcPr>
            <w:tcW w:w="1814" w:type="dxa"/>
            <w:vAlign w:val="bottom"/>
          </w:tcPr>
          <w:p w14:paraId="70A9FC40" w14:textId="339E81DF" w:rsidR="009F3B9E" w:rsidRPr="00DC55DE" w:rsidRDefault="009F3B9E" w:rsidP="005A11C7">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color w:val="000000"/>
                <w:sz w:val="20"/>
                <w:szCs w:val="20"/>
              </w:rPr>
              <w:t>4868</w:t>
            </w:r>
          </w:p>
        </w:tc>
        <w:tc>
          <w:tcPr>
            <w:tcW w:w="1994" w:type="dxa"/>
            <w:vAlign w:val="bottom"/>
          </w:tcPr>
          <w:p w14:paraId="443F07BB" w14:textId="231DECE1" w:rsidR="009F3B9E" w:rsidRPr="00DC55DE" w:rsidRDefault="009F3B9E" w:rsidP="005A11C7">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color w:val="000000"/>
                <w:sz w:val="20"/>
                <w:szCs w:val="20"/>
              </w:rPr>
              <w:t>3954</w:t>
            </w:r>
          </w:p>
        </w:tc>
        <w:tc>
          <w:tcPr>
            <w:tcW w:w="1650" w:type="dxa"/>
            <w:vAlign w:val="bottom"/>
          </w:tcPr>
          <w:p w14:paraId="41185ABD" w14:textId="2109270E" w:rsidR="009F3B9E" w:rsidRPr="00DC55DE" w:rsidRDefault="009F3B9E" w:rsidP="005A11C7">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color w:val="000000"/>
                <w:sz w:val="20"/>
                <w:szCs w:val="20"/>
              </w:rPr>
              <w:t>18.78</w:t>
            </w:r>
          </w:p>
        </w:tc>
      </w:tr>
      <w:tr w:rsidR="009F3B9E" w:rsidRPr="00DC55DE" w14:paraId="5F1D0747" w14:textId="77777777" w:rsidTr="00DC55DE">
        <w:trPr>
          <w:trHeight w:val="288"/>
        </w:trPr>
        <w:tc>
          <w:tcPr>
            <w:tcW w:w="4188" w:type="dxa"/>
          </w:tcPr>
          <w:p w14:paraId="09DC27C0" w14:textId="2094D6B8" w:rsidR="009F3B9E" w:rsidRPr="00DC55DE" w:rsidRDefault="00A844B2" w:rsidP="00725586">
            <w:pPr>
              <w:spacing w:before="100" w:beforeAutospacing="1" w:after="100" w:afterAutospacing="1" w:line="390" w:lineRule="atLeast"/>
              <w:ind w:left="720"/>
              <w:rPr>
                <w:rFonts w:ascii="Arial" w:eastAsia="Times New Roman" w:hAnsi="Arial" w:cs="Arial"/>
                <w:b/>
                <w:bCs/>
                <w:sz w:val="20"/>
                <w:szCs w:val="20"/>
              </w:rPr>
            </w:pPr>
            <w:ins w:id="286" w:author="Tyler Muffly" w:date="2021-08-22T11:44:00Z">
              <w:r>
                <w:rPr>
                  <w:rFonts w:ascii="Arial" w:eastAsia="Times New Roman" w:hAnsi="Arial" w:cs="Arial"/>
                  <w:b/>
                  <w:bCs/>
                  <w:sz w:val="20"/>
                  <w:szCs w:val="20"/>
                </w:rPr>
                <w:t>Veterans'</w:t>
              </w:r>
            </w:ins>
            <w:del w:id="287" w:author="Tyler Muffly" w:date="2021-08-22T11:44:00Z">
              <w:r w:rsidR="00816654" w:rsidDel="00A844B2">
                <w:rPr>
                  <w:rFonts w:ascii="Arial" w:eastAsia="Times New Roman" w:hAnsi="Arial" w:cs="Arial"/>
                  <w:b/>
                  <w:bCs/>
                  <w:sz w:val="20"/>
                  <w:szCs w:val="20"/>
                </w:rPr>
                <w:delText>Veteran</w:delText>
              </w:r>
              <w:r w:rsidR="009F3B9E" w:rsidRPr="00DC55DE" w:rsidDel="00A844B2">
                <w:rPr>
                  <w:rFonts w:ascii="Arial" w:eastAsia="Times New Roman" w:hAnsi="Arial" w:cs="Arial"/>
                  <w:b/>
                  <w:bCs/>
                  <w:sz w:val="20"/>
                  <w:szCs w:val="20"/>
                </w:rPr>
                <w:delText>s</w:delText>
              </w:r>
              <w:r w:rsidR="00816654" w:rsidDel="00A844B2">
                <w:rPr>
                  <w:rFonts w:ascii="Arial" w:eastAsia="Times New Roman" w:hAnsi="Arial" w:cs="Arial"/>
                  <w:b/>
                  <w:bCs/>
                  <w:sz w:val="20"/>
                  <w:szCs w:val="20"/>
                </w:rPr>
                <w:delText>’</w:delText>
              </w:r>
            </w:del>
            <w:r w:rsidR="009F3B9E" w:rsidRPr="00DC55DE">
              <w:rPr>
                <w:rFonts w:ascii="Arial" w:eastAsia="Times New Roman" w:hAnsi="Arial" w:cs="Arial"/>
                <w:b/>
                <w:bCs/>
                <w:sz w:val="20"/>
                <w:szCs w:val="20"/>
              </w:rPr>
              <w:t xml:space="preserve"> </w:t>
            </w:r>
          </w:p>
        </w:tc>
        <w:tc>
          <w:tcPr>
            <w:tcW w:w="1814" w:type="dxa"/>
            <w:vAlign w:val="bottom"/>
          </w:tcPr>
          <w:p w14:paraId="5DEDB861" w14:textId="2584CE8A" w:rsidR="009F3B9E" w:rsidRPr="00DC55DE" w:rsidRDefault="009F3B9E" w:rsidP="005A11C7">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color w:val="000000"/>
                <w:sz w:val="20"/>
                <w:szCs w:val="20"/>
              </w:rPr>
              <w:t>2102</w:t>
            </w:r>
          </w:p>
        </w:tc>
        <w:tc>
          <w:tcPr>
            <w:tcW w:w="1994" w:type="dxa"/>
            <w:vAlign w:val="bottom"/>
          </w:tcPr>
          <w:p w14:paraId="03C753F5" w14:textId="22479C55" w:rsidR="009F3B9E" w:rsidRPr="00DC55DE" w:rsidRDefault="009F3B9E" w:rsidP="005A11C7">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color w:val="000000"/>
                <w:sz w:val="20"/>
                <w:szCs w:val="20"/>
              </w:rPr>
              <w:t>1189</w:t>
            </w:r>
          </w:p>
        </w:tc>
        <w:tc>
          <w:tcPr>
            <w:tcW w:w="1650" w:type="dxa"/>
            <w:vAlign w:val="bottom"/>
          </w:tcPr>
          <w:p w14:paraId="10EC9501" w14:textId="67F5CE5D" w:rsidR="009F3B9E" w:rsidRPr="00DC55DE" w:rsidRDefault="009F3B9E" w:rsidP="005A11C7">
            <w:pPr>
              <w:spacing w:before="100" w:beforeAutospacing="1" w:after="100" w:afterAutospacing="1" w:line="390" w:lineRule="atLeast"/>
              <w:rPr>
                <w:rFonts w:ascii="Arial" w:eastAsia="Times New Roman" w:hAnsi="Arial" w:cs="Arial"/>
                <w:b/>
                <w:bCs/>
                <w:sz w:val="20"/>
                <w:szCs w:val="20"/>
              </w:rPr>
            </w:pPr>
            <w:r w:rsidRPr="00DC55DE">
              <w:rPr>
                <w:rFonts w:ascii="Arial" w:eastAsia="Times New Roman" w:hAnsi="Arial" w:cs="Arial"/>
                <w:b/>
                <w:color w:val="000000"/>
                <w:sz w:val="20"/>
                <w:szCs w:val="20"/>
              </w:rPr>
              <w:t>43.43</w:t>
            </w:r>
          </w:p>
        </w:tc>
      </w:tr>
      <w:tr w:rsidR="009F3B9E" w:rsidRPr="00DC55DE" w14:paraId="6469AC08" w14:textId="77777777" w:rsidTr="00DC55DE">
        <w:trPr>
          <w:trHeight w:val="288"/>
        </w:trPr>
        <w:tc>
          <w:tcPr>
            <w:tcW w:w="4188" w:type="dxa"/>
          </w:tcPr>
          <w:p w14:paraId="0E665312" w14:textId="44F998A1" w:rsidR="009F3B9E" w:rsidRPr="00DC55DE" w:rsidRDefault="009F3B9E" w:rsidP="00725586">
            <w:pPr>
              <w:spacing w:before="100" w:beforeAutospacing="1" w:after="100" w:afterAutospacing="1" w:line="390" w:lineRule="atLeast"/>
              <w:ind w:left="720"/>
              <w:rPr>
                <w:rFonts w:ascii="Arial" w:eastAsia="Times New Roman" w:hAnsi="Arial" w:cs="Arial"/>
                <w:b/>
                <w:bCs/>
                <w:sz w:val="20"/>
                <w:szCs w:val="20"/>
              </w:rPr>
            </w:pPr>
            <w:r w:rsidRPr="00DC55DE">
              <w:rPr>
                <w:rFonts w:ascii="Arial" w:eastAsia="Times New Roman" w:hAnsi="Arial" w:cs="Arial"/>
                <w:b/>
                <w:bCs/>
                <w:sz w:val="20"/>
                <w:szCs w:val="20"/>
              </w:rPr>
              <w:t>County</w:t>
            </w:r>
          </w:p>
        </w:tc>
        <w:tc>
          <w:tcPr>
            <w:tcW w:w="1814" w:type="dxa"/>
            <w:vAlign w:val="bottom"/>
          </w:tcPr>
          <w:p w14:paraId="068D80F5" w14:textId="36613DA4" w:rsidR="009F3B9E" w:rsidRPr="00DC55DE" w:rsidRDefault="009F3B9E" w:rsidP="005A11C7">
            <w:pPr>
              <w:spacing w:before="100" w:beforeAutospacing="1" w:after="100" w:afterAutospacing="1" w:line="390" w:lineRule="atLeast"/>
              <w:rPr>
                <w:rFonts w:ascii="Arial" w:eastAsia="Times New Roman" w:hAnsi="Arial" w:cs="Arial"/>
                <w:b/>
                <w:color w:val="000000"/>
                <w:sz w:val="20"/>
                <w:szCs w:val="20"/>
              </w:rPr>
            </w:pPr>
            <w:r w:rsidRPr="00DC55DE">
              <w:rPr>
                <w:rFonts w:ascii="Arial" w:eastAsia="Times New Roman" w:hAnsi="Arial" w:cs="Arial"/>
                <w:b/>
                <w:color w:val="000000"/>
                <w:sz w:val="20"/>
                <w:szCs w:val="20"/>
              </w:rPr>
              <w:t>2777</w:t>
            </w:r>
          </w:p>
        </w:tc>
        <w:tc>
          <w:tcPr>
            <w:tcW w:w="1994" w:type="dxa"/>
            <w:vAlign w:val="bottom"/>
          </w:tcPr>
          <w:p w14:paraId="7D98D8F1" w14:textId="4B869EA9" w:rsidR="009F3B9E" w:rsidRPr="00DC55DE" w:rsidRDefault="009F3B9E" w:rsidP="005A11C7">
            <w:pPr>
              <w:spacing w:before="100" w:beforeAutospacing="1" w:after="100" w:afterAutospacing="1" w:line="390" w:lineRule="atLeast"/>
              <w:rPr>
                <w:rFonts w:ascii="Arial" w:eastAsia="Times New Roman" w:hAnsi="Arial" w:cs="Arial"/>
                <w:b/>
                <w:color w:val="000000"/>
                <w:sz w:val="20"/>
                <w:szCs w:val="20"/>
              </w:rPr>
            </w:pPr>
            <w:r w:rsidRPr="00DC55DE">
              <w:rPr>
                <w:rFonts w:ascii="Arial" w:eastAsia="Times New Roman" w:hAnsi="Arial" w:cs="Arial"/>
                <w:b/>
                <w:color w:val="000000"/>
                <w:sz w:val="20"/>
                <w:szCs w:val="20"/>
              </w:rPr>
              <w:t>1781</w:t>
            </w:r>
          </w:p>
        </w:tc>
        <w:tc>
          <w:tcPr>
            <w:tcW w:w="1650" w:type="dxa"/>
            <w:vAlign w:val="bottom"/>
          </w:tcPr>
          <w:p w14:paraId="6BC7A09E" w14:textId="06818A52" w:rsidR="009F3B9E" w:rsidRPr="00DC55DE" w:rsidRDefault="009F3B9E" w:rsidP="005A11C7">
            <w:pPr>
              <w:spacing w:before="100" w:beforeAutospacing="1" w:after="100" w:afterAutospacing="1" w:line="390" w:lineRule="atLeast"/>
              <w:rPr>
                <w:rFonts w:ascii="Arial" w:eastAsia="Times New Roman" w:hAnsi="Arial" w:cs="Arial"/>
                <w:b/>
                <w:color w:val="000000"/>
                <w:sz w:val="20"/>
                <w:szCs w:val="20"/>
              </w:rPr>
            </w:pPr>
            <w:r w:rsidRPr="00DC55DE">
              <w:rPr>
                <w:rFonts w:ascii="Arial" w:eastAsia="Times New Roman" w:hAnsi="Arial" w:cs="Arial"/>
                <w:b/>
                <w:color w:val="000000"/>
                <w:sz w:val="20"/>
                <w:szCs w:val="20"/>
              </w:rPr>
              <w:t>35.87</w:t>
            </w:r>
          </w:p>
        </w:tc>
      </w:tr>
      <w:tr w:rsidR="00DC55DE" w:rsidRPr="00DC55DE" w14:paraId="4CB5F34D" w14:textId="77777777" w:rsidTr="00DC55DE">
        <w:trPr>
          <w:trHeight w:val="288"/>
        </w:trPr>
        <w:tc>
          <w:tcPr>
            <w:tcW w:w="4188" w:type="dxa"/>
          </w:tcPr>
          <w:p w14:paraId="6B5E6D4B" w14:textId="77777777" w:rsidR="00DC55DE" w:rsidRPr="00DC55DE" w:rsidRDefault="00DC55DE" w:rsidP="00725586">
            <w:pPr>
              <w:spacing w:before="100" w:beforeAutospacing="1" w:after="100" w:afterAutospacing="1" w:line="390" w:lineRule="atLeast"/>
              <w:ind w:left="720"/>
              <w:rPr>
                <w:rFonts w:ascii="Arial" w:eastAsia="Times New Roman" w:hAnsi="Arial" w:cs="Arial"/>
                <w:b/>
                <w:bCs/>
                <w:sz w:val="20"/>
                <w:szCs w:val="20"/>
              </w:rPr>
            </w:pPr>
          </w:p>
        </w:tc>
        <w:tc>
          <w:tcPr>
            <w:tcW w:w="1814" w:type="dxa"/>
            <w:vAlign w:val="bottom"/>
          </w:tcPr>
          <w:p w14:paraId="2093B508" w14:textId="77777777" w:rsidR="00DC55DE" w:rsidRPr="00DC55DE" w:rsidRDefault="00DC55DE" w:rsidP="005A11C7">
            <w:pPr>
              <w:spacing w:before="100" w:beforeAutospacing="1" w:after="100" w:afterAutospacing="1" w:line="390" w:lineRule="atLeast"/>
              <w:rPr>
                <w:rFonts w:ascii="Arial" w:eastAsia="Times New Roman" w:hAnsi="Arial" w:cs="Arial"/>
                <w:b/>
                <w:color w:val="000000"/>
                <w:sz w:val="20"/>
                <w:szCs w:val="20"/>
              </w:rPr>
            </w:pPr>
          </w:p>
        </w:tc>
        <w:tc>
          <w:tcPr>
            <w:tcW w:w="1994" w:type="dxa"/>
            <w:vAlign w:val="bottom"/>
          </w:tcPr>
          <w:p w14:paraId="5D94C534" w14:textId="77777777" w:rsidR="00DC55DE" w:rsidRPr="00DC55DE" w:rsidRDefault="00DC55DE" w:rsidP="005A11C7">
            <w:pPr>
              <w:spacing w:before="100" w:beforeAutospacing="1" w:after="100" w:afterAutospacing="1" w:line="390" w:lineRule="atLeast"/>
              <w:rPr>
                <w:rFonts w:ascii="Arial" w:eastAsia="Times New Roman" w:hAnsi="Arial" w:cs="Arial"/>
                <w:b/>
                <w:color w:val="000000"/>
                <w:sz w:val="20"/>
                <w:szCs w:val="20"/>
              </w:rPr>
            </w:pPr>
          </w:p>
        </w:tc>
        <w:tc>
          <w:tcPr>
            <w:tcW w:w="1650" w:type="dxa"/>
            <w:vAlign w:val="bottom"/>
          </w:tcPr>
          <w:p w14:paraId="2F5E38CE" w14:textId="77777777" w:rsidR="00DC55DE" w:rsidRPr="00DC55DE" w:rsidRDefault="00DC55DE" w:rsidP="005A11C7">
            <w:pPr>
              <w:spacing w:before="100" w:beforeAutospacing="1" w:after="100" w:afterAutospacing="1" w:line="390" w:lineRule="atLeast"/>
              <w:rPr>
                <w:rFonts w:ascii="Arial" w:eastAsia="Times New Roman" w:hAnsi="Arial" w:cs="Arial"/>
                <w:b/>
                <w:color w:val="000000"/>
                <w:sz w:val="20"/>
                <w:szCs w:val="20"/>
              </w:rPr>
            </w:pPr>
          </w:p>
        </w:tc>
      </w:tr>
    </w:tbl>
    <w:p w14:paraId="0D4E62AF" w14:textId="0B220E24" w:rsidR="004D6976" w:rsidRPr="00DC55DE" w:rsidRDefault="00250430"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r w:rsidRPr="00DC55DE">
        <w:rPr>
          <w:rFonts w:ascii="Times New Roman" w:eastAsia="Times New Roman" w:hAnsi="Times New Roman" w:cs="Times New Roman"/>
          <w:bCs/>
          <w:sz w:val="24"/>
          <w:szCs w:val="24"/>
        </w:rPr>
        <w:t xml:space="preserve">*Need to put a footnote here regarding why we </w:t>
      </w:r>
      <w:ins w:id="288" w:author="Tyler Muffly" w:date="2021-08-22T11:44:00Z">
        <w:r w:rsidR="00A844B2">
          <w:rPr>
            <w:rFonts w:ascii="Times New Roman" w:eastAsia="Times New Roman" w:hAnsi="Times New Roman" w:cs="Times New Roman"/>
            <w:bCs/>
            <w:sz w:val="24"/>
            <w:szCs w:val="24"/>
          </w:rPr>
          <w:t>don't</w:t>
        </w:r>
      </w:ins>
      <w:del w:id="289" w:author="Tyler Muffly" w:date="2021-08-22T11:44:00Z">
        <w:r w:rsidRPr="00DC55DE" w:rsidDel="00A844B2">
          <w:rPr>
            <w:rFonts w:ascii="Times New Roman" w:eastAsia="Times New Roman" w:hAnsi="Times New Roman" w:cs="Times New Roman"/>
            <w:bCs/>
            <w:sz w:val="24"/>
            <w:szCs w:val="24"/>
          </w:rPr>
          <w:delText>don’t</w:delText>
        </w:r>
      </w:del>
      <w:r w:rsidRPr="00DC55DE">
        <w:rPr>
          <w:rFonts w:ascii="Times New Roman" w:eastAsia="Times New Roman" w:hAnsi="Times New Roman" w:cs="Times New Roman"/>
          <w:bCs/>
          <w:sz w:val="24"/>
          <w:szCs w:val="24"/>
        </w:rPr>
        <w:t xml:space="preserve"> have complete data (e.g.</w:t>
      </w:r>
      <w:ins w:id="290" w:author="Tyler Muffly" w:date="2021-08-22T14:59:00Z">
        <w:r w:rsidR="00583CDC">
          <w:rPr>
            <w:rFonts w:ascii="Times New Roman" w:eastAsia="Times New Roman" w:hAnsi="Times New Roman" w:cs="Times New Roman"/>
            <w:bCs/>
            <w:sz w:val="24"/>
            <w:szCs w:val="24"/>
          </w:rPr>
          <w:t>,</w:t>
        </w:r>
      </w:ins>
      <w:r w:rsidRPr="00DC55DE">
        <w:rPr>
          <w:rFonts w:ascii="Times New Roman" w:eastAsia="Times New Roman" w:hAnsi="Times New Roman" w:cs="Times New Roman"/>
          <w:bCs/>
          <w:sz w:val="24"/>
          <w:szCs w:val="24"/>
        </w:rPr>
        <w:t xml:space="preserve"> ethmoidectomy)</w:t>
      </w:r>
    </w:p>
    <w:p w14:paraId="71B8D333" w14:textId="77777777" w:rsidR="000B018C" w:rsidRPr="00DC55DE" w:rsidRDefault="000B018C"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5752D783" w14:textId="77777777" w:rsidR="00725586" w:rsidRPr="00DC55DE" w:rsidRDefault="00725586"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20229695" w14:textId="77777777" w:rsidR="00725586" w:rsidRDefault="00725586"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69F78B5F" w14:textId="77777777" w:rsidR="00725586" w:rsidRDefault="00725586"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58AAB305" w14:textId="77777777" w:rsidR="00725586" w:rsidRDefault="00725586"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67211D71" w14:textId="77777777" w:rsidR="00DC55DE" w:rsidRDefault="00DC55DE"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7C73599B" w14:textId="77777777" w:rsidR="00DC55DE" w:rsidRDefault="00DC55DE"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70417C2D" w14:textId="77777777" w:rsidR="00DC55DE" w:rsidRDefault="00DC55DE"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1B45C7B5" w14:textId="77777777" w:rsidR="00DC55DE" w:rsidRDefault="00DC55DE"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5F0B19E2" w14:textId="77777777" w:rsidR="00DC55DE" w:rsidRDefault="00DC55DE"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47ECD69B" w14:textId="77777777" w:rsidR="00DC55DE" w:rsidRDefault="00DC55DE"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63F1DA8A" w14:textId="77777777" w:rsidR="00DC55DE" w:rsidRDefault="00DC55DE"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5059BEFE" w14:textId="77777777" w:rsidR="00DC55DE" w:rsidRDefault="00DC55DE"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38017F42" w14:textId="77777777" w:rsidR="00DC55DE" w:rsidRDefault="00DC55DE"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27A2BC28" w14:textId="77777777" w:rsidR="00725586" w:rsidRDefault="00725586"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29190F3E" w14:textId="77777777" w:rsidR="00725586" w:rsidRPr="00941008" w:rsidRDefault="00725586"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18372EAA" w14:textId="77777777" w:rsidR="000B018C" w:rsidRPr="00941008" w:rsidRDefault="000B018C"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p>
    <w:p w14:paraId="1805FF69" w14:textId="5A5B5803" w:rsidR="000B018C" w:rsidRPr="00941008" w:rsidRDefault="000B018C" w:rsidP="005A11C7">
      <w:pPr>
        <w:shd w:val="clear" w:color="auto" w:fill="FFFFFF"/>
        <w:spacing w:before="100" w:beforeAutospacing="1" w:after="100" w:afterAutospacing="1" w:line="390" w:lineRule="atLeast"/>
        <w:rPr>
          <w:rFonts w:ascii="Times New Roman" w:eastAsia="Times New Roman" w:hAnsi="Times New Roman" w:cs="Times New Roman"/>
          <w:b/>
          <w:bCs/>
          <w:sz w:val="24"/>
          <w:szCs w:val="24"/>
        </w:rPr>
      </w:pPr>
      <w:r w:rsidRPr="00941008">
        <w:rPr>
          <w:rFonts w:ascii="Times New Roman" w:eastAsia="Times New Roman" w:hAnsi="Times New Roman" w:cs="Times New Roman"/>
          <w:b/>
          <w:bCs/>
          <w:sz w:val="24"/>
          <w:szCs w:val="24"/>
        </w:rPr>
        <w:lastRenderedPageBreak/>
        <w:t>Figure 1:</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706"/>
        <w:gridCol w:w="4644"/>
      </w:tblGrid>
      <w:tr w:rsidR="0075046A" w:rsidRPr="00941008" w14:paraId="58A9E340" w14:textId="77777777" w:rsidTr="00585E28">
        <w:trPr>
          <w:trHeight w:val="728"/>
        </w:trPr>
        <w:tc>
          <w:tcPr>
            <w:tcW w:w="9576" w:type="dxa"/>
            <w:gridSpan w:val="2"/>
          </w:tcPr>
          <w:p w14:paraId="59B039E5" w14:textId="06905626" w:rsidR="0075046A" w:rsidRPr="00941008" w:rsidRDefault="0075046A" w:rsidP="0075046A">
            <w:pPr>
              <w:spacing w:before="100" w:beforeAutospacing="1" w:after="100" w:afterAutospacing="1" w:line="390" w:lineRule="atLeast"/>
              <w:jc w:val="center"/>
              <w:rPr>
                <w:rFonts w:ascii="Times New Roman" w:eastAsia="Times New Roman" w:hAnsi="Times New Roman" w:cs="Times New Roman"/>
                <w:b/>
                <w:bCs/>
                <w:noProof/>
                <w:sz w:val="24"/>
                <w:szCs w:val="24"/>
              </w:rPr>
            </w:pPr>
            <w:r w:rsidRPr="00941008">
              <w:rPr>
                <w:rFonts w:ascii="Times New Roman" w:eastAsia="Times New Roman" w:hAnsi="Times New Roman" w:cs="Times New Roman"/>
                <w:b/>
                <w:bCs/>
                <w:sz w:val="24"/>
                <w:szCs w:val="24"/>
              </w:rPr>
              <w:t>Reduction in Resident Surgical Case Volumes Associated with COVID-19 Pandemic Restrictions</w:t>
            </w:r>
          </w:p>
        </w:tc>
      </w:tr>
      <w:tr w:rsidR="0075046A" w:rsidRPr="00941008" w14:paraId="260C50BA" w14:textId="77777777" w:rsidTr="00585E28">
        <w:trPr>
          <w:trHeight w:val="377"/>
        </w:trPr>
        <w:tc>
          <w:tcPr>
            <w:tcW w:w="4764" w:type="dxa"/>
            <w:tcBorders>
              <w:top w:val="single" w:sz="4" w:space="0" w:color="auto"/>
              <w:bottom w:val="nil"/>
              <w:right w:val="single" w:sz="4" w:space="0" w:color="auto"/>
            </w:tcBorders>
          </w:tcPr>
          <w:p w14:paraId="4B291ECB" w14:textId="31672474" w:rsidR="0075046A" w:rsidRPr="00941008" w:rsidRDefault="0075046A"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sz w:val="24"/>
                <w:szCs w:val="24"/>
              </w:rPr>
              <w:t>A</w:t>
            </w:r>
          </w:p>
        </w:tc>
        <w:tc>
          <w:tcPr>
            <w:tcW w:w="4812" w:type="dxa"/>
            <w:tcBorders>
              <w:top w:val="single" w:sz="4" w:space="0" w:color="auto"/>
              <w:left w:val="single" w:sz="4" w:space="0" w:color="auto"/>
              <w:bottom w:val="nil"/>
            </w:tcBorders>
          </w:tcPr>
          <w:p w14:paraId="038F285E" w14:textId="087FFF05" w:rsidR="0075046A" w:rsidRPr="00941008" w:rsidRDefault="0075046A" w:rsidP="005A11C7">
            <w:pPr>
              <w:spacing w:before="100" w:beforeAutospacing="1" w:after="100" w:afterAutospacing="1" w:line="390" w:lineRule="atLeast"/>
              <w:rPr>
                <w:rFonts w:ascii="Times New Roman" w:eastAsia="Times New Roman" w:hAnsi="Times New Roman" w:cs="Times New Roman"/>
                <w:bCs/>
                <w:noProof/>
                <w:sz w:val="24"/>
                <w:szCs w:val="24"/>
              </w:rPr>
            </w:pPr>
            <w:r w:rsidRPr="00941008">
              <w:rPr>
                <w:rFonts w:ascii="Times New Roman" w:eastAsia="Times New Roman" w:hAnsi="Times New Roman" w:cs="Times New Roman"/>
                <w:bCs/>
                <w:noProof/>
                <w:sz w:val="24"/>
                <w:szCs w:val="24"/>
              </w:rPr>
              <w:t>B</w:t>
            </w:r>
          </w:p>
        </w:tc>
      </w:tr>
      <w:tr w:rsidR="0075046A" w:rsidRPr="00941008" w14:paraId="234ED0F5" w14:textId="77777777" w:rsidTr="00585E28">
        <w:trPr>
          <w:trHeight w:val="3860"/>
        </w:trPr>
        <w:tc>
          <w:tcPr>
            <w:tcW w:w="4764" w:type="dxa"/>
            <w:tcBorders>
              <w:top w:val="nil"/>
              <w:bottom w:val="nil"/>
              <w:right w:val="single" w:sz="4" w:space="0" w:color="auto"/>
            </w:tcBorders>
          </w:tcPr>
          <w:p w14:paraId="16141B6F" w14:textId="3BA4020A" w:rsidR="0075046A" w:rsidRPr="00941008" w:rsidRDefault="00585E28"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hAnsi="Times New Roman" w:cs="Times New Roman"/>
                <w:noProof/>
                <w:sz w:val="24"/>
                <w:szCs w:val="24"/>
              </w:rPr>
              <w:drawing>
                <wp:inline distT="0" distB="0" distL="0" distR="0" wp14:anchorId="1DEF1EB7" wp14:editId="65363034">
                  <wp:extent cx="2959100" cy="2946400"/>
                  <wp:effectExtent l="0" t="0" r="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812" w:type="dxa"/>
            <w:tcBorders>
              <w:top w:val="nil"/>
              <w:left w:val="single" w:sz="4" w:space="0" w:color="auto"/>
              <w:bottom w:val="nil"/>
            </w:tcBorders>
          </w:tcPr>
          <w:p w14:paraId="1C6D2C72" w14:textId="4D882612" w:rsidR="0075046A" w:rsidRPr="00941008" w:rsidRDefault="0075046A" w:rsidP="005A11C7">
            <w:pPr>
              <w:spacing w:before="100" w:beforeAutospacing="1" w:after="100" w:afterAutospacing="1" w:line="390" w:lineRule="atLeast"/>
              <w:rPr>
                <w:rFonts w:ascii="Times New Roman" w:eastAsia="Times New Roman" w:hAnsi="Times New Roman" w:cs="Times New Roman"/>
                <w:bCs/>
                <w:sz w:val="24"/>
                <w:szCs w:val="24"/>
              </w:rPr>
            </w:pPr>
            <w:r w:rsidRPr="00941008">
              <w:rPr>
                <w:rFonts w:ascii="Times New Roman" w:eastAsia="Times New Roman" w:hAnsi="Times New Roman" w:cs="Times New Roman"/>
                <w:bCs/>
                <w:noProof/>
                <w:sz w:val="24"/>
                <w:szCs w:val="24"/>
              </w:rPr>
              <w:drawing>
                <wp:inline distT="0" distB="0" distL="0" distR="0" wp14:anchorId="1421A1A9" wp14:editId="45714967">
                  <wp:extent cx="2919049" cy="2698750"/>
                  <wp:effectExtent l="0" t="0" r="0" b="6350"/>
                  <wp:docPr id="1" name="Picture 1" descr="C:\Users\mannc\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nc\Downloads\imag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9091"/>
                          <a:stretch/>
                        </pic:blipFill>
                        <pic:spPr bwMode="auto">
                          <a:xfrm>
                            <a:off x="0" y="0"/>
                            <a:ext cx="2922699" cy="27021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5046A" w:rsidRPr="00941008" w14:paraId="1B73A4B4" w14:textId="77777777" w:rsidTr="00585E28">
        <w:tc>
          <w:tcPr>
            <w:tcW w:w="4764" w:type="dxa"/>
            <w:tcBorders>
              <w:top w:val="nil"/>
              <w:bottom w:val="single" w:sz="4" w:space="0" w:color="auto"/>
              <w:right w:val="single" w:sz="4" w:space="0" w:color="auto"/>
            </w:tcBorders>
          </w:tcPr>
          <w:p w14:paraId="21B2FBAE" w14:textId="77777777" w:rsidR="0075046A" w:rsidRPr="00941008" w:rsidRDefault="0075046A" w:rsidP="005A11C7">
            <w:pPr>
              <w:spacing w:before="100" w:beforeAutospacing="1" w:after="100" w:afterAutospacing="1" w:line="390" w:lineRule="atLeast"/>
              <w:rPr>
                <w:rFonts w:ascii="Times New Roman" w:eastAsia="Times New Roman" w:hAnsi="Times New Roman" w:cs="Times New Roman"/>
                <w:bCs/>
                <w:sz w:val="24"/>
                <w:szCs w:val="24"/>
              </w:rPr>
            </w:pPr>
          </w:p>
        </w:tc>
        <w:tc>
          <w:tcPr>
            <w:tcW w:w="4812" w:type="dxa"/>
            <w:tcBorders>
              <w:top w:val="nil"/>
              <w:left w:val="single" w:sz="4" w:space="0" w:color="auto"/>
              <w:bottom w:val="single" w:sz="4" w:space="0" w:color="auto"/>
            </w:tcBorders>
          </w:tcPr>
          <w:p w14:paraId="6A6E1049" w14:textId="77777777" w:rsidR="0075046A" w:rsidRPr="00941008" w:rsidRDefault="0075046A" w:rsidP="005A11C7">
            <w:pPr>
              <w:spacing w:before="100" w:beforeAutospacing="1" w:after="100" w:afterAutospacing="1" w:line="390" w:lineRule="atLeast"/>
              <w:rPr>
                <w:rFonts w:ascii="Times New Roman" w:eastAsia="Times New Roman" w:hAnsi="Times New Roman" w:cs="Times New Roman"/>
                <w:bCs/>
                <w:sz w:val="24"/>
                <w:szCs w:val="24"/>
              </w:rPr>
            </w:pPr>
          </w:p>
        </w:tc>
      </w:tr>
    </w:tbl>
    <w:p w14:paraId="7D4C496C" w14:textId="1B19C348" w:rsidR="000B018C" w:rsidRPr="00941008" w:rsidRDefault="006B5653" w:rsidP="005A11C7">
      <w:pPr>
        <w:shd w:val="clear" w:color="auto" w:fill="FFFFFF"/>
        <w:spacing w:before="100" w:beforeAutospacing="1" w:after="100" w:afterAutospacing="1" w:line="390" w:lineRule="atLeas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UCSF, University of California San </w:t>
      </w:r>
      <w:proofErr w:type="spellStart"/>
      <w:r>
        <w:rPr>
          <w:rFonts w:ascii="Times New Roman" w:eastAsia="Times New Roman" w:hAnsi="Times New Roman" w:cs="Times New Roman"/>
          <w:bCs/>
          <w:sz w:val="24"/>
          <w:szCs w:val="24"/>
        </w:rPr>
        <w:t>Fransisco</w:t>
      </w:r>
      <w:proofErr w:type="spellEnd"/>
      <w:r>
        <w:rPr>
          <w:rFonts w:ascii="Times New Roman" w:eastAsia="Times New Roman" w:hAnsi="Times New Roman" w:cs="Times New Roman"/>
          <w:bCs/>
          <w:sz w:val="24"/>
          <w:szCs w:val="24"/>
        </w:rPr>
        <w:t>; CU, University of Colorado; KU, University of Kansas; LSU, Louisiana State University</w:t>
      </w:r>
    </w:p>
    <w:p w14:paraId="31E2A5CE" w14:textId="77777777" w:rsidR="005A11C7" w:rsidRPr="00941008" w:rsidRDefault="005A11C7">
      <w:pPr>
        <w:rPr>
          <w:rFonts w:ascii="Times New Roman" w:hAnsi="Times New Roman" w:cs="Times New Roman"/>
          <w:b/>
          <w:bCs/>
          <w:sz w:val="24"/>
          <w:szCs w:val="24"/>
        </w:rPr>
      </w:pPr>
    </w:p>
    <w:p w14:paraId="190A0969" w14:textId="141C75C3" w:rsidR="00D14AA7" w:rsidRDefault="009B20DC" w:rsidP="006B5653">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Figure 1 Legend:</w:t>
      </w:r>
    </w:p>
    <w:p w14:paraId="22DE7509" w14:textId="77777777" w:rsidR="009B20DC" w:rsidRDefault="009B20DC" w:rsidP="006B5653">
      <w:pPr>
        <w:autoSpaceDE w:val="0"/>
        <w:autoSpaceDN w:val="0"/>
        <w:adjustRightInd w:val="0"/>
        <w:spacing w:after="0" w:line="480" w:lineRule="auto"/>
        <w:rPr>
          <w:rFonts w:ascii="Times New Roman" w:hAnsi="Times New Roman" w:cs="Times New Roman"/>
          <w:color w:val="000000"/>
          <w:sz w:val="24"/>
          <w:szCs w:val="24"/>
        </w:rPr>
      </w:pPr>
    </w:p>
    <w:p w14:paraId="4B3CA0C7" w14:textId="26A64453" w:rsidR="009B20DC" w:rsidRPr="009B20DC" w:rsidRDefault="009B20DC" w:rsidP="006B5653">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Surgical case volumes decreased for residents in otolaryngology the year following the initiation of widespread COVID-19 restrictions in the US.</w:t>
      </w:r>
      <w:r w:rsidR="006B565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w:t>
      </w:r>
      <w:r w:rsidR="006B5653">
        <w:rPr>
          <w:rFonts w:ascii="Times New Roman" w:hAnsi="Times New Roman" w:cs="Times New Roman"/>
          <w:color w:val="000000"/>
          <w:sz w:val="24"/>
          <w:szCs w:val="24"/>
        </w:rPr>
        <w:t xml:space="preserve"> Total resident surgical case volume for s</w:t>
      </w:r>
      <w:r>
        <w:rPr>
          <w:rFonts w:ascii="Times New Roman" w:hAnsi="Times New Roman" w:cs="Times New Roman"/>
          <w:color w:val="000000"/>
          <w:sz w:val="24"/>
          <w:szCs w:val="24"/>
        </w:rPr>
        <w:t>ix</w:t>
      </w:r>
      <w:r w:rsidR="006B5653">
        <w:rPr>
          <w:rFonts w:ascii="Times New Roman" w:hAnsi="Times New Roman" w:cs="Times New Roman"/>
          <w:color w:val="000000"/>
          <w:sz w:val="24"/>
          <w:szCs w:val="24"/>
        </w:rPr>
        <w:t xml:space="preserve"> residencies in </w:t>
      </w:r>
      <w:ins w:id="291" w:author="Tyler Muffly" w:date="2021-08-22T14:59:00Z">
        <w:r w:rsidR="00583CDC">
          <w:rPr>
            <w:rFonts w:ascii="Times New Roman" w:hAnsi="Times New Roman" w:cs="Times New Roman"/>
            <w:color w:val="000000"/>
            <w:sz w:val="24"/>
            <w:szCs w:val="24"/>
          </w:rPr>
          <w:t>Otolaryngology-Head</w:t>
        </w:r>
      </w:ins>
      <w:del w:id="292" w:author="Tyler Muffly" w:date="2021-08-22T14:59:00Z">
        <w:r w:rsidR="006B5653" w:rsidDel="00583CDC">
          <w:rPr>
            <w:rFonts w:ascii="Times New Roman" w:hAnsi="Times New Roman" w:cs="Times New Roman"/>
            <w:color w:val="000000"/>
            <w:sz w:val="24"/>
            <w:szCs w:val="24"/>
          </w:rPr>
          <w:delText>Otolaryngology Head</w:delText>
        </w:r>
      </w:del>
      <w:r w:rsidR="006B5653">
        <w:rPr>
          <w:rFonts w:ascii="Times New Roman" w:hAnsi="Times New Roman" w:cs="Times New Roman"/>
          <w:color w:val="000000"/>
          <w:sz w:val="24"/>
          <w:szCs w:val="24"/>
        </w:rPr>
        <w:t xml:space="preserve"> and Neck Surgery in the one year preceding</w:t>
      </w:r>
      <w:del w:id="293" w:author="Tyler Muffly" w:date="2021-08-22T14:59:00Z">
        <w:r w:rsidR="006B5653" w:rsidDel="00583CDC">
          <w:rPr>
            <w:rFonts w:ascii="Times New Roman" w:hAnsi="Times New Roman" w:cs="Times New Roman"/>
            <w:color w:val="000000"/>
            <w:sz w:val="24"/>
            <w:szCs w:val="24"/>
          </w:rPr>
          <w:delText>,</w:delText>
        </w:r>
      </w:del>
      <w:r w:rsidR="006B5653">
        <w:rPr>
          <w:rFonts w:ascii="Times New Roman" w:hAnsi="Times New Roman" w:cs="Times New Roman"/>
          <w:color w:val="000000"/>
          <w:sz w:val="24"/>
          <w:szCs w:val="24"/>
        </w:rPr>
        <w:t xml:space="preserve"> and the one year following </w:t>
      </w:r>
      <w:ins w:id="294" w:author="Tyler Muffly" w:date="2021-08-22T10:02:00Z">
        <w:r w:rsidR="00A85273">
          <w:rPr>
            <w:rFonts w:ascii="Times New Roman" w:hAnsi="Times New Roman" w:cs="Times New Roman"/>
            <w:color w:val="000000"/>
            <w:sz w:val="24"/>
            <w:szCs w:val="24"/>
          </w:rPr>
          <w:t>March 1</w:t>
        </w:r>
      </w:ins>
      <w:del w:id="295" w:author="Tyler Muffly" w:date="2021-08-22T10:02:00Z">
        <w:r w:rsidR="006B5653" w:rsidDel="00A85273">
          <w:rPr>
            <w:rFonts w:ascii="Times New Roman" w:hAnsi="Times New Roman" w:cs="Times New Roman"/>
            <w:color w:val="000000"/>
            <w:sz w:val="24"/>
            <w:szCs w:val="24"/>
          </w:rPr>
          <w:delText>March 1</w:delText>
        </w:r>
        <w:r w:rsidR="006B5653" w:rsidRPr="006B5653" w:rsidDel="00A85273">
          <w:rPr>
            <w:rFonts w:ascii="Times New Roman" w:hAnsi="Times New Roman" w:cs="Times New Roman"/>
            <w:color w:val="000000"/>
            <w:sz w:val="24"/>
            <w:szCs w:val="24"/>
            <w:vertAlign w:val="superscript"/>
          </w:rPr>
          <w:delText>st</w:delText>
        </w:r>
      </w:del>
      <w:r w:rsidR="006B5653">
        <w:rPr>
          <w:rFonts w:ascii="Times New Roman" w:hAnsi="Times New Roman" w:cs="Times New Roman"/>
          <w:color w:val="000000"/>
          <w:sz w:val="24"/>
          <w:szCs w:val="24"/>
        </w:rPr>
        <w:t xml:space="preserve">, 2020.  B) Surgical case volume in six residency programs decreased from a mean of </w:t>
      </w:r>
      <w:r w:rsidR="006B5653" w:rsidRPr="00941008">
        <w:rPr>
          <w:rFonts w:ascii="Times New Roman" w:hAnsi="Times New Roman" w:cs="Times New Roman"/>
          <w:bCs/>
          <w:sz w:val="24"/>
          <w:szCs w:val="24"/>
        </w:rPr>
        <w:t xml:space="preserve">5,564 to 3,749 (p&lt;0.01).  </w:t>
      </w:r>
    </w:p>
    <w:sectPr w:rsidR="009B20DC" w:rsidRPr="009B20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Tyler Muffly" w:date="2021-08-22T11:25:00Z" w:initials="TM">
    <w:p w14:paraId="2C5E6177" w14:textId="3A3113E6" w:rsidR="005C729A" w:rsidRDefault="005C729A">
      <w:pPr>
        <w:pStyle w:val="CommentText"/>
      </w:pPr>
      <w:r>
        <w:rPr>
          <w:rStyle w:val="CommentReference"/>
        </w:rPr>
        <w:annotationRef/>
      </w:r>
      <w:r>
        <w:t>This seems repetitive from the results section.  Can you delete this sentence and finish with something more general?</w:t>
      </w:r>
    </w:p>
  </w:comment>
  <w:comment w:id="46" w:author="mannc" w:date="2021-08-20T09:59:00Z" w:initials="m">
    <w:p w14:paraId="43A8BEA6" w14:textId="293016E0" w:rsidR="006822A2" w:rsidRDefault="006822A2">
      <w:pPr>
        <w:pStyle w:val="CommentText"/>
      </w:pPr>
      <w:r>
        <w:rPr>
          <w:rStyle w:val="CommentReference"/>
        </w:rPr>
        <w:annotationRef/>
      </w:r>
      <w:r>
        <w:t>James, please check to see if this needs to be updated</w:t>
      </w:r>
    </w:p>
  </w:comment>
  <w:comment w:id="70" w:author="Tyler Muffly" w:date="2021-08-22T11:29:00Z" w:initials="TM">
    <w:p w14:paraId="06E02470" w14:textId="5683295D" w:rsidR="005C729A" w:rsidRDefault="005C729A">
      <w:pPr>
        <w:pStyle w:val="CommentText"/>
      </w:pPr>
      <w:r>
        <w:rPr>
          <w:rStyle w:val="CommentReference"/>
        </w:rPr>
        <w:annotationRef/>
      </w:r>
      <w:r>
        <w:t xml:space="preserve">I changed these to be in alphabetical order.  </w:t>
      </w:r>
    </w:p>
  </w:comment>
  <w:comment w:id="74" w:author="mannc" w:date="2021-08-21T14:57:00Z" w:initials="m">
    <w:p w14:paraId="61E8689A" w14:textId="4455FA23" w:rsidR="006822A2" w:rsidRDefault="006822A2">
      <w:pPr>
        <w:pStyle w:val="CommentText"/>
      </w:pPr>
      <w:r>
        <w:rPr>
          <w:rStyle w:val="CommentReference"/>
        </w:rPr>
        <w:annotationRef/>
      </w:r>
      <w:r>
        <w:t xml:space="preserve">James and </w:t>
      </w:r>
      <w:proofErr w:type="spellStart"/>
      <w:r>
        <w:t>Keval</w:t>
      </w:r>
      <w:proofErr w:type="spellEnd"/>
      <w:r>
        <w:t>, please add to this section to detail the process of obtaining the case log data and coding the procedures</w:t>
      </w:r>
    </w:p>
  </w:comment>
  <w:comment w:id="75" w:author="mannc" w:date="2021-08-21T17:49:00Z" w:initials="m">
    <w:p w14:paraId="3C153DC1" w14:textId="5DD7EE47" w:rsidR="006822A2" w:rsidRDefault="006822A2">
      <w:pPr>
        <w:pStyle w:val="CommentText"/>
      </w:pPr>
      <w:r>
        <w:rPr>
          <w:rStyle w:val="CommentReference"/>
        </w:rPr>
        <w:annotationRef/>
      </w:r>
      <w:r>
        <w:t>Dr. Cabrera-</w:t>
      </w:r>
      <w:proofErr w:type="spellStart"/>
      <w:r>
        <w:t>Muffly</w:t>
      </w:r>
      <w:proofErr w:type="spellEnd"/>
      <w:r>
        <w:t>, ple</w:t>
      </w:r>
      <w:r w:rsidR="00816654">
        <w:t xml:space="preserve">ase add a little text about our use </w:t>
      </w:r>
      <w:r>
        <w:t>of key index cases.</w:t>
      </w:r>
    </w:p>
  </w:comment>
  <w:comment w:id="76" w:author="mannc" w:date="2021-08-21T15:01:00Z" w:initials="m">
    <w:p w14:paraId="0F892E22" w14:textId="7CCF1FF5" w:rsidR="006822A2" w:rsidRDefault="006822A2">
      <w:pPr>
        <w:pStyle w:val="CommentText"/>
      </w:pPr>
      <w:r>
        <w:rPr>
          <w:rStyle w:val="CommentReference"/>
        </w:rPr>
        <w:annotationRef/>
      </w:r>
      <w:r>
        <w:t>James, please explain this a bit here as well as in the footnote below Table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5E6177" w15:done="0"/>
  <w15:commentEx w15:paraId="43A8BEA6" w15:done="0"/>
  <w15:commentEx w15:paraId="06E02470" w15:done="0"/>
  <w15:commentEx w15:paraId="61E8689A" w15:done="0"/>
  <w15:commentEx w15:paraId="3C153DC1" w15:done="0"/>
  <w15:commentEx w15:paraId="0F892E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B292" w16cex:dateUtc="2021-08-22T17:25:00Z"/>
  <w16cex:commentExtensible w16cex:durableId="24CCB393" w16cex:dateUtc="2021-08-22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5E6177" w16cid:durableId="24CCB292"/>
  <w16cid:commentId w16cid:paraId="43A8BEA6" w16cid:durableId="24CC9E64"/>
  <w16cid:commentId w16cid:paraId="06E02470" w16cid:durableId="24CCB393"/>
  <w16cid:commentId w16cid:paraId="61E8689A" w16cid:durableId="24CC9E65"/>
  <w16cid:commentId w16cid:paraId="3C153DC1" w16cid:durableId="24CC9E66"/>
  <w16cid:commentId w16cid:paraId="0F892E22" w16cid:durableId="24CC9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0">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820"/>
    <w:multiLevelType w:val="hybridMultilevel"/>
    <w:tmpl w:val="E184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A2338"/>
    <w:multiLevelType w:val="multilevel"/>
    <w:tmpl w:val="A80A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D56CF"/>
    <w:multiLevelType w:val="hybridMultilevel"/>
    <w:tmpl w:val="E184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227DA"/>
    <w:multiLevelType w:val="multilevel"/>
    <w:tmpl w:val="43CE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C2474"/>
    <w:multiLevelType w:val="multilevel"/>
    <w:tmpl w:val="478A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65921"/>
    <w:multiLevelType w:val="multilevel"/>
    <w:tmpl w:val="FA7A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D7929"/>
    <w:multiLevelType w:val="hybridMultilevel"/>
    <w:tmpl w:val="84F8B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B2365"/>
    <w:multiLevelType w:val="hybridMultilevel"/>
    <w:tmpl w:val="33328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7"/>
  </w:num>
  <w:num w:numId="5">
    <w:abstractNumId w:val="4"/>
  </w:num>
  <w:num w:numId="6">
    <w:abstractNumId w:val="3"/>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Muffly">
    <w15:presenceInfo w15:providerId="Windows Live" w15:userId="cbff889ea0b55c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37"/>
    <w:rsid w:val="000244CE"/>
    <w:rsid w:val="000557F8"/>
    <w:rsid w:val="00057807"/>
    <w:rsid w:val="000B018C"/>
    <w:rsid w:val="000E5C64"/>
    <w:rsid w:val="0010572F"/>
    <w:rsid w:val="00133D7D"/>
    <w:rsid w:val="00146B52"/>
    <w:rsid w:val="001702EF"/>
    <w:rsid w:val="001C17F5"/>
    <w:rsid w:val="001D4F2A"/>
    <w:rsid w:val="00200C8D"/>
    <w:rsid w:val="00204A63"/>
    <w:rsid w:val="00207E58"/>
    <w:rsid w:val="00227A89"/>
    <w:rsid w:val="00244915"/>
    <w:rsid w:val="00250430"/>
    <w:rsid w:val="00253AC4"/>
    <w:rsid w:val="00260B25"/>
    <w:rsid w:val="00270CFE"/>
    <w:rsid w:val="002712B8"/>
    <w:rsid w:val="003E1E32"/>
    <w:rsid w:val="004314A0"/>
    <w:rsid w:val="00431632"/>
    <w:rsid w:val="00432DDF"/>
    <w:rsid w:val="00460DDB"/>
    <w:rsid w:val="004756BE"/>
    <w:rsid w:val="00477292"/>
    <w:rsid w:val="004B447E"/>
    <w:rsid w:val="004D6976"/>
    <w:rsid w:val="0051045F"/>
    <w:rsid w:val="00522A3F"/>
    <w:rsid w:val="00583CDC"/>
    <w:rsid w:val="00585E28"/>
    <w:rsid w:val="005A11C7"/>
    <w:rsid w:val="005B3A63"/>
    <w:rsid w:val="005C729A"/>
    <w:rsid w:val="006075C1"/>
    <w:rsid w:val="006822A2"/>
    <w:rsid w:val="00687937"/>
    <w:rsid w:val="006B5653"/>
    <w:rsid w:val="006F710D"/>
    <w:rsid w:val="00705AF3"/>
    <w:rsid w:val="00725586"/>
    <w:rsid w:val="0075046A"/>
    <w:rsid w:val="00761723"/>
    <w:rsid w:val="007A701C"/>
    <w:rsid w:val="007E1665"/>
    <w:rsid w:val="00816654"/>
    <w:rsid w:val="008351B5"/>
    <w:rsid w:val="00920088"/>
    <w:rsid w:val="00932DA2"/>
    <w:rsid w:val="00941008"/>
    <w:rsid w:val="0094551A"/>
    <w:rsid w:val="00957880"/>
    <w:rsid w:val="009767F2"/>
    <w:rsid w:val="009B20DC"/>
    <w:rsid w:val="009C6D31"/>
    <w:rsid w:val="009E4EEC"/>
    <w:rsid w:val="009F3B9E"/>
    <w:rsid w:val="00A119D2"/>
    <w:rsid w:val="00A844B2"/>
    <w:rsid w:val="00A85273"/>
    <w:rsid w:val="00A85E36"/>
    <w:rsid w:val="00A85F7C"/>
    <w:rsid w:val="00A90D80"/>
    <w:rsid w:val="00AD079C"/>
    <w:rsid w:val="00B17BD7"/>
    <w:rsid w:val="00B26C76"/>
    <w:rsid w:val="00BB5C64"/>
    <w:rsid w:val="00BC3797"/>
    <w:rsid w:val="00C16B8B"/>
    <w:rsid w:val="00C901D0"/>
    <w:rsid w:val="00C94F92"/>
    <w:rsid w:val="00C96E85"/>
    <w:rsid w:val="00CF6162"/>
    <w:rsid w:val="00D14AA7"/>
    <w:rsid w:val="00D23D45"/>
    <w:rsid w:val="00D607C0"/>
    <w:rsid w:val="00D76EA0"/>
    <w:rsid w:val="00DA7095"/>
    <w:rsid w:val="00DC55DE"/>
    <w:rsid w:val="00E26E1E"/>
    <w:rsid w:val="00E809BC"/>
    <w:rsid w:val="00F038F0"/>
    <w:rsid w:val="00F3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30BC"/>
  <w15:docId w15:val="{CF90EA80-6DA3-634E-A783-35B5014E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C76"/>
    <w:pPr>
      <w:ind w:left="720"/>
      <w:contextualSpacing/>
    </w:pPr>
  </w:style>
  <w:style w:type="paragraph" w:styleId="NormalWeb">
    <w:name w:val="Normal (Web)"/>
    <w:basedOn w:val="Normal"/>
    <w:uiPriority w:val="99"/>
    <w:unhideWhenUsed/>
    <w:rsid w:val="00146B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B52"/>
    <w:rPr>
      <w:b/>
      <w:bCs/>
    </w:rPr>
  </w:style>
  <w:style w:type="character" w:styleId="Emphasis">
    <w:name w:val="Emphasis"/>
    <w:basedOn w:val="DefaultParagraphFont"/>
    <w:uiPriority w:val="20"/>
    <w:qFormat/>
    <w:rsid w:val="00146B52"/>
    <w:rPr>
      <w:i/>
      <w:iCs/>
    </w:rPr>
  </w:style>
  <w:style w:type="character" w:styleId="Hyperlink">
    <w:name w:val="Hyperlink"/>
    <w:basedOn w:val="DefaultParagraphFont"/>
    <w:uiPriority w:val="99"/>
    <w:unhideWhenUsed/>
    <w:rsid w:val="00146B52"/>
    <w:rPr>
      <w:color w:val="0000FF"/>
      <w:u w:val="single"/>
    </w:rPr>
  </w:style>
  <w:style w:type="character" w:styleId="CommentReference">
    <w:name w:val="annotation reference"/>
    <w:basedOn w:val="DefaultParagraphFont"/>
    <w:uiPriority w:val="99"/>
    <w:semiHidden/>
    <w:unhideWhenUsed/>
    <w:rsid w:val="00D607C0"/>
    <w:rPr>
      <w:sz w:val="16"/>
      <w:szCs w:val="16"/>
    </w:rPr>
  </w:style>
  <w:style w:type="paragraph" w:styleId="CommentText">
    <w:name w:val="annotation text"/>
    <w:basedOn w:val="Normal"/>
    <w:link w:val="CommentTextChar"/>
    <w:uiPriority w:val="99"/>
    <w:semiHidden/>
    <w:unhideWhenUsed/>
    <w:rsid w:val="00D607C0"/>
    <w:pPr>
      <w:spacing w:line="240" w:lineRule="auto"/>
    </w:pPr>
    <w:rPr>
      <w:sz w:val="20"/>
      <w:szCs w:val="20"/>
    </w:rPr>
  </w:style>
  <w:style w:type="character" w:customStyle="1" w:styleId="CommentTextChar">
    <w:name w:val="Comment Text Char"/>
    <w:basedOn w:val="DefaultParagraphFont"/>
    <w:link w:val="CommentText"/>
    <w:uiPriority w:val="99"/>
    <w:semiHidden/>
    <w:rsid w:val="00D607C0"/>
    <w:rPr>
      <w:sz w:val="20"/>
      <w:szCs w:val="20"/>
    </w:rPr>
  </w:style>
  <w:style w:type="paragraph" w:styleId="CommentSubject">
    <w:name w:val="annotation subject"/>
    <w:basedOn w:val="CommentText"/>
    <w:next w:val="CommentText"/>
    <w:link w:val="CommentSubjectChar"/>
    <w:uiPriority w:val="99"/>
    <w:semiHidden/>
    <w:unhideWhenUsed/>
    <w:rsid w:val="00D607C0"/>
    <w:rPr>
      <w:b/>
      <w:bCs/>
    </w:rPr>
  </w:style>
  <w:style w:type="character" w:customStyle="1" w:styleId="CommentSubjectChar">
    <w:name w:val="Comment Subject Char"/>
    <w:basedOn w:val="CommentTextChar"/>
    <w:link w:val="CommentSubject"/>
    <w:uiPriority w:val="99"/>
    <w:semiHidden/>
    <w:rsid w:val="00D607C0"/>
    <w:rPr>
      <w:b/>
      <w:bCs/>
      <w:sz w:val="20"/>
      <w:szCs w:val="20"/>
    </w:rPr>
  </w:style>
  <w:style w:type="paragraph" w:styleId="BalloonText">
    <w:name w:val="Balloon Text"/>
    <w:basedOn w:val="Normal"/>
    <w:link w:val="BalloonTextChar"/>
    <w:uiPriority w:val="99"/>
    <w:semiHidden/>
    <w:unhideWhenUsed/>
    <w:rsid w:val="00D60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7C0"/>
    <w:rPr>
      <w:rFonts w:ascii="Tahoma" w:hAnsi="Tahoma" w:cs="Tahoma"/>
      <w:sz w:val="16"/>
      <w:szCs w:val="16"/>
    </w:rPr>
  </w:style>
  <w:style w:type="table" w:styleId="TableGrid">
    <w:name w:val="Table Grid"/>
    <w:basedOn w:val="TableNormal"/>
    <w:uiPriority w:val="39"/>
    <w:rsid w:val="00432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C72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2017">
      <w:bodyDiv w:val="1"/>
      <w:marLeft w:val="0"/>
      <w:marRight w:val="0"/>
      <w:marTop w:val="0"/>
      <w:marBottom w:val="0"/>
      <w:divBdr>
        <w:top w:val="none" w:sz="0" w:space="0" w:color="auto"/>
        <w:left w:val="none" w:sz="0" w:space="0" w:color="auto"/>
        <w:bottom w:val="none" w:sz="0" w:space="0" w:color="auto"/>
        <w:right w:val="none" w:sz="0" w:space="0" w:color="auto"/>
      </w:divBdr>
    </w:div>
    <w:div w:id="155153882">
      <w:bodyDiv w:val="1"/>
      <w:marLeft w:val="0"/>
      <w:marRight w:val="0"/>
      <w:marTop w:val="0"/>
      <w:marBottom w:val="0"/>
      <w:divBdr>
        <w:top w:val="none" w:sz="0" w:space="0" w:color="auto"/>
        <w:left w:val="none" w:sz="0" w:space="0" w:color="auto"/>
        <w:bottom w:val="none" w:sz="0" w:space="0" w:color="auto"/>
        <w:right w:val="none" w:sz="0" w:space="0" w:color="auto"/>
      </w:divBdr>
    </w:div>
    <w:div w:id="277838439">
      <w:bodyDiv w:val="1"/>
      <w:marLeft w:val="0"/>
      <w:marRight w:val="0"/>
      <w:marTop w:val="0"/>
      <w:marBottom w:val="0"/>
      <w:divBdr>
        <w:top w:val="none" w:sz="0" w:space="0" w:color="auto"/>
        <w:left w:val="none" w:sz="0" w:space="0" w:color="auto"/>
        <w:bottom w:val="none" w:sz="0" w:space="0" w:color="auto"/>
        <w:right w:val="none" w:sz="0" w:space="0" w:color="auto"/>
      </w:divBdr>
    </w:div>
    <w:div w:id="476996256">
      <w:bodyDiv w:val="1"/>
      <w:marLeft w:val="0"/>
      <w:marRight w:val="0"/>
      <w:marTop w:val="0"/>
      <w:marBottom w:val="0"/>
      <w:divBdr>
        <w:top w:val="none" w:sz="0" w:space="0" w:color="auto"/>
        <w:left w:val="none" w:sz="0" w:space="0" w:color="auto"/>
        <w:bottom w:val="none" w:sz="0" w:space="0" w:color="auto"/>
        <w:right w:val="none" w:sz="0" w:space="0" w:color="auto"/>
      </w:divBdr>
    </w:div>
    <w:div w:id="526796617">
      <w:bodyDiv w:val="1"/>
      <w:marLeft w:val="0"/>
      <w:marRight w:val="0"/>
      <w:marTop w:val="0"/>
      <w:marBottom w:val="0"/>
      <w:divBdr>
        <w:top w:val="none" w:sz="0" w:space="0" w:color="auto"/>
        <w:left w:val="none" w:sz="0" w:space="0" w:color="auto"/>
        <w:bottom w:val="none" w:sz="0" w:space="0" w:color="auto"/>
        <w:right w:val="none" w:sz="0" w:space="0" w:color="auto"/>
      </w:divBdr>
    </w:div>
    <w:div w:id="724991438">
      <w:bodyDiv w:val="1"/>
      <w:marLeft w:val="0"/>
      <w:marRight w:val="0"/>
      <w:marTop w:val="0"/>
      <w:marBottom w:val="0"/>
      <w:divBdr>
        <w:top w:val="none" w:sz="0" w:space="0" w:color="auto"/>
        <w:left w:val="none" w:sz="0" w:space="0" w:color="auto"/>
        <w:bottom w:val="none" w:sz="0" w:space="0" w:color="auto"/>
        <w:right w:val="none" w:sz="0" w:space="0" w:color="auto"/>
      </w:divBdr>
      <w:divsChild>
        <w:div w:id="1202472415">
          <w:marLeft w:val="0"/>
          <w:marRight w:val="0"/>
          <w:marTop w:val="0"/>
          <w:marBottom w:val="0"/>
          <w:divBdr>
            <w:top w:val="none" w:sz="0" w:space="0" w:color="auto"/>
            <w:left w:val="none" w:sz="0" w:space="0" w:color="auto"/>
            <w:bottom w:val="none" w:sz="0" w:space="0" w:color="auto"/>
            <w:right w:val="none" w:sz="0" w:space="0" w:color="auto"/>
          </w:divBdr>
          <w:divsChild>
            <w:div w:id="509296533">
              <w:marLeft w:val="0"/>
              <w:marRight w:val="0"/>
              <w:marTop w:val="0"/>
              <w:marBottom w:val="0"/>
              <w:divBdr>
                <w:top w:val="none" w:sz="0" w:space="0" w:color="auto"/>
                <w:left w:val="none" w:sz="0" w:space="0" w:color="auto"/>
                <w:bottom w:val="none" w:sz="0" w:space="0" w:color="auto"/>
                <w:right w:val="none" w:sz="0" w:space="0" w:color="auto"/>
              </w:divBdr>
              <w:divsChild>
                <w:div w:id="295992306">
                  <w:marLeft w:val="0"/>
                  <w:marRight w:val="0"/>
                  <w:marTop w:val="0"/>
                  <w:marBottom w:val="0"/>
                  <w:divBdr>
                    <w:top w:val="none" w:sz="0" w:space="0" w:color="auto"/>
                    <w:left w:val="none" w:sz="0" w:space="0" w:color="auto"/>
                    <w:bottom w:val="none" w:sz="0" w:space="0" w:color="auto"/>
                    <w:right w:val="none" w:sz="0" w:space="0" w:color="auto"/>
                  </w:divBdr>
                  <w:divsChild>
                    <w:div w:id="653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052642">
      <w:bodyDiv w:val="1"/>
      <w:marLeft w:val="0"/>
      <w:marRight w:val="0"/>
      <w:marTop w:val="0"/>
      <w:marBottom w:val="0"/>
      <w:divBdr>
        <w:top w:val="none" w:sz="0" w:space="0" w:color="auto"/>
        <w:left w:val="none" w:sz="0" w:space="0" w:color="auto"/>
        <w:bottom w:val="none" w:sz="0" w:space="0" w:color="auto"/>
        <w:right w:val="none" w:sz="0" w:space="0" w:color="auto"/>
      </w:divBdr>
    </w:div>
    <w:div w:id="1768454504">
      <w:bodyDiv w:val="1"/>
      <w:marLeft w:val="0"/>
      <w:marRight w:val="0"/>
      <w:marTop w:val="0"/>
      <w:marBottom w:val="0"/>
      <w:divBdr>
        <w:top w:val="none" w:sz="0" w:space="0" w:color="auto"/>
        <w:left w:val="none" w:sz="0" w:space="0" w:color="auto"/>
        <w:bottom w:val="none" w:sz="0" w:space="0" w:color="auto"/>
        <w:right w:val="none" w:sz="0" w:space="0" w:color="auto"/>
      </w:divBdr>
      <w:divsChild>
        <w:div w:id="1226332055">
          <w:marLeft w:val="0"/>
          <w:marRight w:val="0"/>
          <w:marTop w:val="0"/>
          <w:marBottom w:val="0"/>
          <w:divBdr>
            <w:top w:val="none" w:sz="0" w:space="0" w:color="auto"/>
            <w:left w:val="none" w:sz="0" w:space="0" w:color="auto"/>
            <w:bottom w:val="none" w:sz="0" w:space="0" w:color="auto"/>
            <w:right w:val="none" w:sz="0" w:space="0" w:color="auto"/>
          </w:divBdr>
          <w:divsChild>
            <w:div w:id="560605599">
              <w:marLeft w:val="0"/>
              <w:marRight w:val="0"/>
              <w:marTop w:val="0"/>
              <w:marBottom w:val="0"/>
              <w:divBdr>
                <w:top w:val="none" w:sz="0" w:space="0" w:color="auto"/>
                <w:left w:val="none" w:sz="0" w:space="0" w:color="auto"/>
                <w:bottom w:val="none" w:sz="0" w:space="0" w:color="auto"/>
                <w:right w:val="none" w:sz="0" w:space="0" w:color="auto"/>
              </w:divBdr>
              <w:divsChild>
                <w:div w:id="3046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cott.mann@cuanschutz.edu" TargetMode="External"/><Relationship Id="rId11" Type="http://schemas.openxmlformats.org/officeDocument/2006/relationships/hyperlink" Target="https://covid.cdc.gov/covid-data-tracker/%23compare-trends_cases-cum-rate-log%20" TargetMode="External"/><Relationship Id="rId5" Type="http://schemas.openxmlformats.org/officeDocument/2006/relationships/hyperlink" Target="https://journals.sagepub.com/author-instructions/OTO" TargetMode="Externa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nnc\Desktop\CaseNumbers_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Sheet1!$C$3</c:f>
              <c:strCache>
                <c:ptCount val="1"/>
                <c:pt idx="0">
                  <c:v>Pre COVID-19</c:v>
                </c:pt>
              </c:strCache>
            </c:strRef>
          </c:tx>
          <c:invertIfNegative val="0"/>
          <c:cat>
            <c:strRef>
              <c:f>Sheet1!$B$4:$B$9</c:f>
              <c:strCache>
                <c:ptCount val="6"/>
                <c:pt idx="0">
                  <c:v>Harvard</c:v>
                </c:pt>
                <c:pt idx="1">
                  <c:v>Georgetown</c:v>
                </c:pt>
                <c:pt idx="2">
                  <c:v>UCSF</c:v>
                </c:pt>
                <c:pt idx="3">
                  <c:v>CU</c:v>
                </c:pt>
                <c:pt idx="4">
                  <c:v>KU</c:v>
                </c:pt>
                <c:pt idx="5">
                  <c:v>LSU</c:v>
                </c:pt>
              </c:strCache>
            </c:strRef>
          </c:cat>
          <c:val>
            <c:numRef>
              <c:f>Sheet1!$C$4:$C$9</c:f>
              <c:numCache>
                <c:formatCode>General</c:formatCode>
                <c:ptCount val="6"/>
                <c:pt idx="0">
                  <c:v>7518</c:v>
                </c:pt>
                <c:pt idx="1">
                  <c:v>3974</c:v>
                </c:pt>
                <c:pt idx="2">
                  <c:v>4942</c:v>
                </c:pt>
                <c:pt idx="3">
                  <c:v>5248</c:v>
                </c:pt>
                <c:pt idx="4">
                  <c:v>7912</c:v>
                </c:pt>
                <c:pt idx="5">
                  <c:v>6491</c:v>
                </c:pt>
              </c:numCache>
            </c:numRef>
          </c:val>
          <c:extLst>
            <c:ext xmlns:c16="http://schemas.microsoft.com/office/drawing/2014/chart" uri="{C3380CC4-5D6E-409C-BE32-E72D297353CC}">
              <c16:uniqueId val="{00000000-472E-4A42-8565-D496703B745C}"/>
            </c:ext>
          </c:extLst>
        </c:ser>
        <c:ser>
          <c:idx val="1"/>
          <c:order val="1"/>
          <c:tx>
            <c:strRef>
              <c:f>Sheet1!$D$3</c:f>
              <c:strCache>
                <c:ptCount val="1"/>
                <c:pt idx="0">
                  <c:v>Post COVID-19</c:v>
                </c:pt>
              </c:strCache>
            </c:strRef>
          </c:tx>
          <c:invertIfNegative val="0"/>
          <c:cat>
            <c:strRef>
              <c:f>Sheet1!$B$4:$B$9</c:f>
              <c:strCache>
                <c:ptCount val="6"/>
                <c:pt idx="0">
                  <c:v>Harvard</c:v>
                </c:pt>
                <c:pt idx="1">
                  <c:v>Georgetown</c:v>
                </c:pt>
                <c:pt idx="2">
                  <c:v>UCSF</c:v>
                </c:pt>
                <c:pt idx="3">
                  <c:v>CU</c:v>
                </c:pt>
                <c:pt idx="4">
                  <c:v>KU</c:v>
                </c:pt>
                <c:pt idx="5">
                  <c:v>LSU</c:v>
                </c:pt>
              </c:strCache>
            </c:strRef>
          </c:cat>
          <c:val>
            <c:numRef>
              <c:f>Sheet1!$D$4:$D$9</c:f>
              <c:numCache>
                <c:formatCode>General</c:formatCode>
                <c:ptCount val="6"/>
                <c:pt idx="0">
                  <c:v>5509</c:v>
                </c:pt>
                <c:pt idx="1">
                  <c:v>2954</c:v>
                </c:pt>
                <c:pt idx="2">
                  <c:v>4145</c:v>
                </c:pt>
                <c:pt idx="3">
                  <c:v>3006</c:v>
                </c:pt>
                <c:pt idx="4">
                  <c:v>5169</c:v>
                </c:pt>
                <c:pt idx="5">
                  <c:v>4185</c:v>
                </c:pt>
              </c:numCache>
            </c:numRef>
          </c:val>
          <c:extLst>
            <c:ext xmlns:c16="http://schemas.microsoft.com/office/drawing/2014/chart" uri="{C3380CC4-5D6E-409C-BE32-E72D297353CC}">
              <c16:uniqueId val="{00000001-472E-4A42-8565-D496703B745C}"/>
            </c:ext>
          </c:extLst>
        </c:ser>
        <c:dLbls>
          <c:showLegendKey val="0"/>
          <c:showVal val="0"/>
          <c:showCatName val="0"/>
          <c:showSerName val="0"/>
          <c:showPercent val="0"/>
          <c:showBubbleSize val="0"/>
        </c:dLbls>
        <c:gapWidth val="150"/>
        <c:axId val="9477632"/>
        <c:axId val="192927360"/>
      </c:barChart>
      <c:catAx>
        <c:axId val="9477632"/>
        <c:scaling>
          <c:orientation val="minMax"/>
        </c:scaling>
        <c:delete val="0"/>
        <c:axPos val="b"/>
        <c:numFmt formatCode="General" sourceLinked="0"/>
        <c:majorTickMark val="out"/>
        <c:minorTickMark val="none"/>
        <c:tickLblPos val="nextTo"/>
        <c:crossAx val="192927360"/>
        <c:crosses val="autoZero"/>
        <c:auto val="1"/>
        <c:lblAlgn val="ctr"/>
        <c:lblOffset val="100"/>
        <c:noMultiLvlLbl val="0"/>
      </c:catAx>
      <c:valAx>
        <c:axId val="192927360"/>
        <c:scaling>
          <c:orientation val="minMax"/>
        </c:scaling>
        <c:delete val="0"/>
        <c:axPos val="l"/>
        <c:majorGridlines/>
        <c:title>
          <c:tx>
            <c:rich>
              <a:bodyPr rot="-5400000" vert="horz"/>
              <a:lstStyle/>
              <a:p>
                <a:pPr>
                  <a:defRPr/>
                </a:pPr>
                <a:r>
                  <a:rPr lang="en-US"/>
                  <a:t>Surgical Cases</a:t>
                </a:r>
              </a:p>
            </c:rich>
          </c:tx>
          <c:overlay val="0"/>
        </c:title>
        <c:numFmt formatCode="General" sourceLinked="1"/>
        <c:majorTickMark val="out"/>
        <c:minorTickMark val="none"/>
        <c:tickLblPos val="nextTo"/>
        <c:crossAx val="9477632"/>
        <c:crosses val="autoZero"/>
        <c:crossBetween val="between"/>
      </c:valAx>
    </c:plotArea>
    <c:legend>
      <c:legendPos val="b"/>
      <c:overlay val="0"/>
    </c:legend>
    <c:plotVisOnly val="1"/>
    <c:dispBlanksAs val="gap"/>
    <c:showDLblsOverMax val="0"/>
  </c:chart>
  <c:spPr>
    <a:ln>
      <a:noFill/>
    </a:ln>
  </c:spPr>
  <c:txPr>
    <a:bodyPr/>
    <a:lstStyle/>
    <a:p>
      <a:pPr>
        <a:defRPr>
          <a:solidFill>
            <a:sysClr val="windowText" lastClr="000000"/>
          </a:solidFil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5F577F-0914-074F-B1E9-7AF58F72A2E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16</Pages>
  <Words>3563</Words>
  <Characters>20314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jamesrduffy4@gmail.com</dc:creator>
  <cp:lastModifiedBy>Tyler Muffly</cp:lastModifiedBy>
  <cp:revision>2</cp:revision>
  <dcterms:created xsi:type="dcterms:W3CDTF">2021-08-22T21:03:00Z</dcterms:created>
  <dcterms:modified xsi:type="dcterms:W3CDTF">2021-08-22T21:03:00Z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documentId_8888</vt:lpwstr>
  </property>
  <property fmtid="{D5CDD505-2E9C-101B-9397-08002B2CF9AE}" pid="3" name="grammarly_documentContext">
    <vt:lpwstr>{"goals":[],"domain":"general","emotions":[],"dialect":"american"}</vt:lpwstr>
  </property>
</Properties>
</file>